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1C1F" w:rsidRPr="00D41C1F" w:rsidRDefault="00D41C1F" w:rsidP="00D03766">
      <w:pPr>
        <w:pStyle w:val="1"/>
      </w:pPr>
      <w:r w:rsidRPr="00D41C1F">
        <w:t>1. Подготовка</w:t>
      </w:r>
    </w:p>
    <w:p w:rsidR="00D41C1F" w:rsidRPr="000D7FC8" w:rsidRDefault="00D41C1F" w:rsidP="00B81B51">
      <w:pPr>
        <w:pStyle w:val="222"/>
      </w:pPr>
      <w:r w:rsidRPr="000D7FC8">
        <w:t>Цели</w:t>
      </w:r>
    </w:p>
    <w:p w:rsidR="00D41C1F" w:rsidRPr="00D41C1F" w:rsidRDefault="00D41C1F" w:rsidP="00D41C1F">
      <w:pPr>
        <w:numPr>
          <w:ilvl w:val="0"/>
          <w:numId w:val="1"/>
        </w:numP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Полная готовность к работе с Git.</w:t>
      </w:r>
      <w:bookmarkStart w:id="0" w:name="_GoBack"/>
      <w:bookmarkEnd w:id="0"/>
    </w:p>
    <w:p w:rsidR="00D41C1F" w:rsidRPr="00D41C1F" w:rsidRDefault="00D41C1F" w:rsidP="00C718FC">
      <w:pPr>
        <w:pStyle w:val="222"/>
        <w:rPr>
          <w:rFonts w:ascii="Arial" w:eastAsia="Times New Roman" w:hAnsi="Arial" w:cs="Arial"/>
          <w:bCs/>
          <w:color w:val="444444"/>
          <w:sz w:val="48"/>
          <w:szCs w:val="48"/>
        </w:rPr>
      </w:pPr>
      <w:r w:rsidRPr="00D41C1F">
        <w:rPr>
          <w:rFonts w:ascii="Arial" w:eastAsia="Times New Roman" w:hAnsi="Arial" w:cs="Arial"/>
          <w:bCs/>
          <w:i/>
          <w:iCs/>
          <w:color w:val="ECF0F1"/>
          <w:sz w:val="48"/>
          <w:szCs w:val="48"/>
        </w:rPr>
        <w:t>0</w:t>
      </w:r>
      <w:r w:rsidRPr="000D7FC8">
        <w:t>1Установка имени и электронной почты</w:t>
      </w:r>
    </w:p>
    <w:p w:rsidR="00D41C1F" w:rsidRPr="00D41C1F" w:rsidRDefault="00D41C1F" w:rsidP="00D41C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Если вы никогда ранее не использовали git, для начала вам необходимо осуществить установку. Выполните следующие команды, чтобы git узнал ваше имя и электронную почту. Если git уже установлен, можете переходить к разделу </w:t>
      </w:r>
      <w:hyperlink r:id="rId6" w:history="1">
        <w:r w:rsidRPr="00D41C1F">
          <w:rPr>
            <w:rFonts w:ascii="Arial" w:eastAsia="Times New Roman" w:hAnsi="Arial" w:cs="Arial"/>
            <w:color w:val="2980B9"/>
            <w:sz w:val="24"/>
            <w:szCs w:val="24"/>
            <w:lang w:eastAsia="ru-RU"/>
          </w:rPr>
          <w:t>окончания строк</w:t>
        </w:r>
      </w:hyperlink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.</w:t>
      </w:r>
    </w:p>
    <w:p w:rsidR="00D41C1F" w:rsidRPr="00D41C1F" w:rsidRDefault="00D41C1F" w:rsidP="00C718FC">
      <w:pPr>
        <w:pStyle w:val="333"/>
        <w:rPr>
          <w:lang w:val="en-US"/>
        </w:rPr>
      </w:pPr>
      <w:r w:rsidRPr="00C718FC">
        <w:rPr>
          <w:highlight w:val="lightGray"/>
        </w:rPr>
        <w:t>ВЫПОЛНИТЬ</w:t>
      </w:r>
      <w:r w:rsidRPr="00C718FC">
        <w:rPr>
          <w:highlight w:val="lightGray"/>
          <w:lang w:val="en-US"/>
        </w:rPr>
        <w:t>: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git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config --global user.name "Your Name"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git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config --global user.email "your_email@whatever.com"</w:t>
      </w:r>
    </w:p>
    <w:p w:rsidR="00D41C1F" w:rsidRPr="000D7FC8" w:rsidRDefault="00D41C1F" w:rsidP="00B81B51">
      <w:pPr>
        <w:pStyle w:val="222"/>
      </w:pPr>
      <w:r w:rsidRPr="000D7FC8">
        <w:t>02Параметры установки окончаний строк</w:t>
      </w:r>
    </w:p>
    <w:p w:rsidR="00D41C1F" w:rsidRPr="00D41C1F" w:rsidRDefault="00D41C1F" w:rsidP="00D41C1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Также, для пользователей Unix/Mac:</w:t>
      </w:r>
    </w:p>
    <w:p w:rsidR="00D41C1F" w:rsidRPr="00C718FC" w:rsidRDefault="00D41C1F" w:rsidP="00C718FC">
      <w:pPr>
        <w:pStyle w:val="333"/>
        <w:rPr>
          <w:highlight w:val="lightGray"/>
        </w:rPr>
      </w:pPr>
      <w:r w:rsidRPr="00C718FC">
        <w:rPr>
          <w:highlight w:val="lightGray"/>
        </w:rPr>
        <w:t>ВЫПОЛНИТЬ: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git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config --global core.autocrlf input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git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config --global core.safecrlf true</w:t>
      </w:r>
    </w:p>
    <w:p w:rsidR="00D41C1F" w:rsidRPr="00D41C1F" w:rsidRDefault="00D41C1F" w:rsidP="00D41C1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44444"/>
          <w:sz w:val="24"/>
          <w:szCs w:val="24"/>
          <w:lang w:val="en-US"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Для</w:t>
      </w:r>
      <w:r w:rsidRPr="00D41C1F">
        <w:rPr>
          <w:rFonts w:ascii="Arial" w:eastAsia="Times New Roman" w:hAnsi="Arial" w:cs="Arial"/>
          <w:color w:val="444444"/>
          <w:sz w:val="24"/>
          <w:szCs w:val="24"/>
          <w:lang w:val="en-US" w:eastAsia="ru-RU"/>
        </w:rPr>
        <w:t xml:space="preserve"> </w:t>
      </w: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пользователей</w:t>
      </w:r>
      <w:r w:rsidRPr="00D41C1F">
        <w:rPr>
          <w:rFonts w:ascii="Arial" w:eastAsia="Times New Roman" w:hAnsi="Arial" w:cs="Arial"/>
          <w:color w:val="444444"/>
          <w:sz w:val="24"/>
          <w:szCs w:val="24"/>
          <w:lang w:val="en-US" w:eastAsia="ru-RU"/>
        </w:rPr>
        <w:t xml:space="preserve"> Windows:</w:t>
      </w:r>
    </w:p>
    <w:p w:rsidR="00D41C1F" w:rsidRPr="00C718FC" w:rsidRDefault="00D41C1F" w:rsidP="00C718FC">
      <w:pPr>
        <w:pStyle w:val="333"/>
        <w:rPr>
          <w:highlight w:val="lightGray"/>
        </w:rPr>
      </w:pPr>
      <w:r w:rsidRPr="00C718FC">
        <w:rPr>
          <w:highlight w:val="lightGray"/>
        </w:rPr>
        <w:t>ВЫПОЛНИТЬ: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git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config --global core.autocrlf true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git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config --global core.safecrlf true</w:t>
      </w:r>
    </w:p>
    <w:p w:rsidR="00D41C1F" w:rsidRPr="000D7FC8" w:rsidRDefault="00D41C1F" w:rsidP="00D41C1F">
      <w:pPr>
        <w:shd w:val="clear" w:color="auto" w:fill="FFFFFF"/>
        <w:spacing w:after="0" w:line="510" w:lineRule="atLeast"/>
        <w:outlineLvl w:val="1"/>
        <w:rPr>
          <w:b/>
          <w:sz w:val="28"/>
          <w:szCs w:val="28"/>
          <w:lang w:eastAsia="ru-RU"/>
        </w:rPr>
      </w:pPr>
      <w:r w:rsidRPr="000D7FC8">
        <w:rPr>
          <w:b/>
          <w:sz w:val="28"/>
          <w:szCs w:val="28"/>
          <w:lang w:eastAsia="ru-RU"/>
        </w:rPr>
        <w:t>03Установка отображения unicode</w:t>
      </w:r>
    </w:p>
    <w:p w:rsidR="00D41C1F" w:rsidRPr="00D41C1F" w:rsidRDefault="00D41C1F" w:rsidP="00D41C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По умолчанию, git будет печатать не-</w:t>
      </w:r>
      <w:hyperlink r:id="rId7" w:anchor="basic-latin" w:history="1">
        <w:r w:rsidRPr="00D41C1F">
          <w:rPr>
            <w:rFonts w:ascii="Arial" w:eastAsia="Times New Roman" w:hAnsi="Arial" w:cs="Arial"/>
            <w:color w:val="2980B9"/>
            <w:sz w:val="24"/>
            <w:szCs w:val="24"/>
            <w:lang w:eastAsia="ru-RU"/>
          </w:rPr>
          <w:t>ASCII символов</w:t>
        </w:r>
      </w:hyperlink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в именах файлов в виде восьмеричных последовательностей </w:t>
      </w:r>
      <w:r w:rsidRPr="00D41C1F">
        <w:rPr>
          <w:rFonts w:ascii="Consolas" w:eastAsia="Times New Roman" w:hAnsi="Consolas" w:cs="Consolas"/>
          <w:color w:val="444444"/>
          <w:sz w:val="20"/>
          <w:szCs w:val="20"/>
          <w:shd w:val="clear" w:color="auto" w:fill="EEEEEE"/>
          <w:lang w:eastAsia="ru-RU"/>
        </w:rPr>
        <w:t>\nnn</w:t>
      </w: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. Что бы избежать нечитаемых строк, установите соответствующий флаг.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t xml:space="preserve">git config --global </w:t>
      </w: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t>core.quotepath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t xml:space="preserve"> off</w:t>
      </w:r>
    </w:p>
    <w:p w:rsidR="00D41C1F" w:rsidRPr="00D41C1F" w:rsidRDefault="00D41C1F" w:rsidP="00D03766">
      <w:pPr>
        <w:pStyle w:val="1"/>
      </w:pPr>
      <w:r w:rsidRPr="00D41C1F">
        <w:t>2. Финальные приготовления</w:t>
      </w:r>
    </w:p>
    <w:p w:rsidR="00D41C1F" w:rsidRPr="000D7FC8" w:rsidRDefault="00D41C1F" w:rsidP="00B81B51">
      <w:pPr>
        <w:pStyle w:val="222"/>
      </w:pPr>
      <w:r w:rsidRPr="000D7FC8">
        <w:t>Цели</w:t>
      </w:r>
    </w:p>
    <w:p w:rsidR="00D41C1F" w:rsidRPr="00D41C1F" w:rsidRDefault="00D41C1F" w:rsidP="00D41C1F">
      <w:pPr>
        <w:numPr>
          <w:ilvl w:val="0"/>
          <w:numId w:val="2"/>
        </w:numP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Установить материалы учебника и подготовить их к работе.</w:t>
      </w:r>
    </w:p>
    <w:p w:rsidR="00D41C1F" w:rsidRPr="000D7FC8" w:rsidRDefault="00D41C1F" w:rsidP="00B81B51">
      <w:pPr>
        <w:pStyle w:val="222"/>
      </w:pPr>
      <w:r w:rsidRPr="000D7FC8">
        <w:t>01Скачайте учебные материалы</w:t>
      </w:r>
    </w:p>
    <w:p w:rsidR="00D41C1F" w:rsidRPr="00D41C1F" w:rsidRDefault="00D41C1F" w:rsidP="00D41C1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lastRenderedPageBreak/>
        <w:t>Скачайте учебные материалы здесь:</w:t>
      </w:r>
    </w:p>
    <w:p w:rsidR="00D41C1F" w:rsidRPr="00D41C1F" w:rsidRDefault="00D41C1F" w:rsidP="00D41C1F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hyperlink r:id="rId8" w:history="1">
        <w:r w:rsidRPr="00D41C1F">
          <w:rPr>
            <w:rFonts w:ascii="Arial" w:eastAsia="Times New Roman" w:hAnsi="Arial" w:cs="Arial"/>
            <w:color w:val="2980B9"/>
            <w:sz w:val="24"/>
            <w:szCs w:val="24"/>
            <w:u w:val="single"/>
            <w:lang w:eastAsia="ru-RU"/>
          </w:rPr>
          <w:t>http://githowto.com/git_tutorial.zip</w:t>
        </w:r>
      </w:hyperlink>
    </w:p>
    <w:p w:rsidR="00D41C1F" w:rsidRPr="000D7FC8" w:rsidRDefault="00D41C1F" w:rsidP="00B81B51">
      <w:pPr>
        <w:pStyle w:val="222"/>
      </w:pPr>
      <w:r w:rsidRPr="000D7FC8">
        <w:t>02Распакуйте учебные материалы</w:t>
      </w:r>
    </w:p>
    <w:p w:rsidR="00D41C1F" w:rsidRPr="00D41C1F" w:rsidRDefault="00D41C1F" w:rsidP="00D41C1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Пакет учебных материалов должен иметь главную папку «git_tutorial» с двумя подпапками:</w:t>
      </w:r>
    </w:p>
    <w:p w:rsidR="00D41C1F" w:rsidRPr="00D41C1F" w:rsidRDefault="00D41C1F" w:rsidP="00D41C1F">
      <w:pPr>
        <w:numPr>
          <w:ilvl w:val="0"/>
          <w:numId w:val="4"/>
        </w:numP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work — пустой рабочий каталог. Здесь будут лежать ваши репозитории.</w:t>
      </w:r>
    </w:p>
    <w:p w:rsidR="00D41C1F" w:rsidRPr="00D41C1F" w:rsidRDefault="00D41C1F" w:rsidP="00D41C1F">
      <w:pPr>
        <w:numPr>
          <w:ilvl w:val="0"/>
          <w:numId w:val="4"/>
        </w:numP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files — заранее упакованные файлы для того, чтобы вы могли продолжить работать с учебными материалами на любом этапе. Если вы застрянете, просто скопируйте нужный урок в свою рабочую папку.</w:t>
      </w:r>
    </w:p>
    <w:p w:rsidR="00D41C1F" w:rsidRPr="00D41C1F" w:rsidRDefault="00D41C1F" w:rsidP="00D03766">
      <w:pPr>
        <w:pStyle w:val="1"/>
      </w:pPr>
      <w:r w:rsidRPr="00D41C1F">
        <w:t>3. Создание проекта</w:t>
      </w:r>
    </w:p>
    <w:p w:rsidR="00D41C1F" w:rsidRPr="000D7FC8" w:rsidRDefault="00D41C1F" w:rsidP="000D7FC8">
      <w:pPr>
        <w:shd w:val="clear" w:color="auto" w:fill="FFFFFF"/>
        <w:spacing w:after="0" w:line="510" w:lineRule="atLeast"/>
        <w:outlineLvl w:val="1"/>
        <w:rPr>
          <w:b/>
          <w:sz w:val="28"/>
          <w:szCs w:val="28"/>
          <w:lang w:eastAsia="ru-RU"/>
        </w:rPr>
      </w:pPr>
      <w:r w:rsidRPr="000D7FC8">
        <w:rPr>
          <w:b/>
          <w:sz w:val="28"/>
          <w:szCs w:val="28"/>
          <w:lang w:eastAsia="ru-RU"/>
        </w:rPr>
        <w:t>Цели</w:t>
      </w:r>
    </w:p>
    <w:p w:rsidR="00D41C1F" w:rsidRPr="00D41C1F" w:rsidRDefault="00D41C1F" w:rsidP="00D41C1F">
      <w:pPr>
        <w:numPr>
          <w:ilvl w:val="0"/>
          <w:numId w:val="5"/>
        </w:numP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Научиться создавать git репозиторий с нуля.</w:t>
      </w:r>
    </w:p>
    <w:p w:rsidR="00D41C1F" w:rsidRPr="000D7FC8" w:rsidRDefault="00D41C1F" w:rsidP="00D41C1F">
      <w:pPr>
        <w:shd w:val="clear" w:color="auto" w:fill="FFFFFF"/>
        <w:spacing w:after="0" w:line="510" w:lineRule="atLeast"/>
        <w:outlineLvl w:val="1"/>
        <w:rPr>
          <w:b/>
          <w:sz w:val="28"/>
          <w:szCs w:val="28"/>
          <w:lang w:eastAsia="ru-RU"/>
        </w:rPr>
      </w:pPr>
      <w:r w:rsidRPr="000D7FC8">
        <w:rPr>
          <w:b/>
          <w:sz w:val="28"/>
          <w:szCs w:val="28"/>
          <w:lang w:eastAsia="ru-RU"/>
        </w:rPr>
        <w:t>01Создайте страницу «Hello, World»</w:t>
      </w:r>
    </w:p>
    <w:p w:rsidR="00D41C1F" w:rsidRPr="00D41C1F" w:rsidRDefault="00D41C1F" w:rsidP="00D41C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Начните работу в пустом рабочем каталоге (</w:t>
      </w:r>
      <w:proofErr w:type="gramStart"/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например</w:t>
      </w:r>
      <w:proofErr w:type="gramEnd"/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 xml:space="preserve"> Work, если вы скачали архив с предыдущего шага) с создания пустого каталога с именем «hello», затем войдите в него и создайте там файл с именем </w:t>
      </w:r>
      <w:r w:rsidRPr="00D41C1F">
        <w:rPr>
          <w:rFonts w:ascii="Consolas" w:eastAsia="Times New Roman" w:hAnsi="Consolas" w:cs="Consolas"/>
          <w:color w:val="444444"/>
          <w:sz w:val="24"/>
          <w:szCs w:val="24"/>
          <w:shd w:val="clear" w:color="auto" w:fill="EEEEEE"/>
          <w:lang w:eastAsia="ru-RU"/>
        </w:rPr>
        <w:t>hello.html</w:t>
      </w: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с таким содержанием.</w:t>
      </w:r>
    </w:p>
    <w:p w:rsidR="00D41C1F" w:rsidRPr="00C718FC" w:rsidRDefault="00D41C1F" w:rsidP="00C718FC">
      <w:pPr>
        <w:pStyle w:val="333"/>
        <w:rPr>
          <w:highlight w:val="lightGray"/>
        </w:rPr>
      </w:pPr>
      <w:r w:rsidRPr="00C718FC">
        <w:rPr>
          <w:highlight w:val="lightGray"/>
        </w:rPr>
        <w:t>ВЫПОЛНИТЕ: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mkdir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hello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cd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hello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touch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hello.html</w:t>
      </w:r>
    </w:p>
    <w:p w:rsidR="00D41C1F" w:rsidRPr="00D41C1F" w:rsidRDefault="00D41C1F" w:rsidP="00C718FC">
      <w:pPr>
        <w:pStyle w:val="333"/>
        <w:rPr>
          <w:rFonts w:ascii="Arial" w:eastAsia="Times New Roman" w:hAnsi="Arial" w:cs="Arial"/>
          <w:b w:val="0"/>
          <w:bCs/>
          <w:caps/>
          <w:color w:val="FFFFFF"/>
          <w:sz w:val="24"/>
          <w:szCs w:val="24"/>
          <w:lang w:val="en-US"/>
        </w:rPr>
      </w:pPr>
      <w:r w:rsidRPr="00C718FC">
        <w:rPr>
          <w:highlight w:val="lightGray"/>
        </w:rPr>
        <w:t>ФАЙЛ: hello.html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Hello, World</w:t>
      </w:r>
    </w:p>
    <w:p w:rsidR="00D41C1F" w:rsidRPr="000D7FC8" w:rsidRDefault="00D41C1F" w:rsidP="00B81B51">
      <w:pPr>
        <w:pStyle w:val="222"/>
      </w:pPr>
      <w:r w:rsidRPr="000D7FC8">
        <w:t>02Создайте репозиторий</w:t>
      </w:r>
    </w:p>
    <w:p w:rsidR="00D41C1F" w:rsidRPr="00D41C1F" w:rsidRDefault="00D41C1F" w:rsidP="00D41C1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Теперь у вас есть каталог с одним файлом. Чтобы создать git репозиторий из этого каталога, выполните команду git init.</w:t>
      </w:r>
    </w:p>
    <w:p w:rsidR="00D41C1F" w:rsidRPr="00C718FC" w:rsidRDefault="00D41C1F" w:rsidP="00C718FC">
      <w:pPr>
        <w:pStyle w:val="333"/>
        <w:rPr>
          <w:highlight w:val="lightGray"/>
        </w:rPr>
      </w:pPr>
      <w:r w:rsidRPr="00C718FC">
        <w:rPr>
          <w:highlight w:val="lightGray"/>
        </w:rPr>
        <w:t>ВЫПОЛНИТЕ: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t>git init</w:t>
      </w:r>
    </w:p>
    <w:p w:rsidR="00D41C1F" w:rsidRPr="00C718FC" w:rsidRDefault="00D41C1F" w:rsidP="00C718FC">
      <w:pPr>
        <w:pStyle w:val="333"/>
        <w:rPr>
          <w:highlight w:val="lightGray"/>
        </w:rPr>
      </w:pPr>
      <w:r w:rsidRPr="00C718FC">
        <w:rPr>
          <w:highlight w:val="lightGray"/>
        </w:rPr>
        <w:t>РЕЗУЛЬТАТ: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$ </w:t>
      </w: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git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init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Initialized empty Git repository in /Users/alex/Documents/Presentations/githowto/auto/hello/.git/</w:t>
      </w:r>
    </w:p>
    <w:p w:rsidR="00D41C1F" w:rsidRPr="000D7FC8" w:rsidRDefault="00D41C1F" w:rsidP="00B81B51">
      <w:pPr>
        <w:pStyle w:val="222"/>
      </w:pPr>
      <w:r w:rsidRPr="000D7FC8">
        <w:lastRenderedPageBreak/>
        <w:t>03Добавьте страницу в репозиторий</w:t>
      </w:r>
    </w:p>
    <w:p w:rsidR="00D41C1F" w:rsidRPr="00D41C1F" w:rsidRDefault="00D41C1F" w:rsidP="00D41C1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Теперь давайте добавим в репозиторий страницу «Hello, World».</w:t>
      </w:r>
    </w:p>
    <w:p w:rsidR="00D41C1F" w:rsidRPr="00C718FC" w:rsidRDefault="00D41C1F" w:rsidP="00C718FC">
      <w:pPr>
        <w:pStyle w:val="333"/>
        <w:rPr>
          <w:highlight w:val="lightGray"/>
        </w:rPr>
      </w:pPr>
      <w:r w:rsidRPr="00C718FC">
        <w:rPr>
          <w:highlight w:val="lightGray"/>
        </w:rPr>
        <w:t>ВЫПОЛНИТЕ: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git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add hello.html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git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commit -m "First Commit"</w:t>
      </w:r>
    </w:p>
    <w:p w:rsidR="00D41C1F" w:rsidRPr="00D41C1F" w:rsidRDefault="00D41C1F" w:rsidP="00D41C1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Вы увидите …</w:t>
      </w:r>
    </w:p>
    <w:p w:rsidR="00D41C1F" w:rsidRPr="00C718FC" w:rsidRDefault="00D41C1F" w:rsidP="00C718FC">
      <w:pPr>
        <w:pStyle w:val="333"/>
        <w:rPr>
          <w:highlight w:val="lightGray"/>
        </w:rPr>
      </w:pPr>
      <w:r w:rsidRPr="00C718FC">
        <w:rPr>
          <w:highlight w:val="lightGray"/>
        </w:rPr>
        <w:t>РЕЗУЛЬТАТ: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t>$ git add hello.html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$ </w:t>
      </w: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git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commit -m "First Commit"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[</w:t>
      </w: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master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(root-commit) 911e8c9] First Commit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1 files changed, 1 </w:t>
      </w: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insertions(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+), 0 deletions(-)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</w:t>
      </w: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create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mode 100644 hello.html</w:t>
      </w:r>
    </w:p>
    <w:p w:rsidR="00D41C1F" w:rsidRPr="00D41C1F" w:rsidRDefault="00D41C1F" w:rsidP="00D03766">
      <w:pPr>
        <w:pStyle w:val="1"/>
      </w:pPr>
      <w:r w:rsidRPr="00D41C1F">
        <w:t>4. Проверка состояния</w:t>
      </w:r>
    </w:p>
    <w:p w:rsidR="00D41C1F" w:rsidRPr="000D7FC8" w:rsidRDefault="00D41C1F" w:rsidP="000D7FC8">
      <w:pPr>
        <w:shd w:val="clear" w:color="auto" w:fill="FFFFFF"/>
        <w:spacing w:after="0" w:line="510" w:lineRule="atLeast"/>
        <w:outlineLvl w:val="1"/>
        <w:rPr>
          <w:b/>
          <w:sz w:val="28"/>
          <w:szCs w:val="28"/>
          <w:lang w:eastAsia="ru-RU"/>
        </w:rPr>
      </w:pPr>
      <w:r w:rsidRPr="000D7FC8">
        <w:rPr>
          <w:b/>
          <w:sz w:val="28"/>
          <w:szCs w:val="28"/>
          <w:lang w:eastAsia="ru-RU"/>
        </w:rPr>
        <w:t>Цели</w:t>
      </w:r>
    </w:p>
    <w:p w:rsidR="00D41C1F" w:rsidRPr="00D41C1F" w:rsidRDefault="00D41C1F" w:rsidP="00D41C1F">
      <w:pPr>
        <w:numPr>
          <w:ilvl w:val="0"/>
          <w:numId w:val="6"/>
        </w:numP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Научиться проверять состояние репозитория</w:t>
      </w:r>
    </w:p>
    <w:p w:rsidR="00D41C1F" w:rsidRPr="000D7FC8" w:rsidRDefault="00D41C1F" w:rsidP="00D41C1F">
      <w:pPr>
        <w:shd w:val="clear" w:color="auto" w:fill="FFFFFF"/>
        <w:spacing w:after="0" w:line="510" w:lineRule="atLeast"/>
        <w:outlineLvl w:val="1"/>
        <w:rPr>
          <w:b/>
          <w:sz w:val="28"/>
          <w:szCs w:val="28"/>
          <w:lang w:eastAsia="ru-RU"/>
        </w:rPr>
      </w:pPr>
      <w:r w:rsidRPr="000D7FC8">
        <w:rPr>
          <w:b/>
          <w:sz w:val="28"/>
          <w:szCs w:val="28"/>
          <w:lang w:eastAsia="ru-RU"/>
        </w:rPr>
        <w:t>01Проверьте состояние репозитория</w:t>
      </w:r>
    </w:p>
    <w:p w:rsidR="00D41C1F" w:rsidRPr="00D41C1F" w:rsidRDefault="00D41C1F" w:rsidP="00D41C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Используйте команду </w:t>
      </w:r>
      <w:r w:rsidRPr="00D41C1F">
        <w:rPr>
          <w:rFonts w:ascii="Consolas" w:eastAsia="Times New Roman" w:hAnsi="Consolas" w:cs="Consolas"/>
          <w:color w:val="444444"/>
          <w:sz w:val="24"/>
          <w:szCs w:val="24"/>
          <w:shd w:val="clear" w:color="auto" w:fill="EEEEEE"/>
          <w:lang w:eastAsia="ru-RU"/>
        </w:rPr>
        <w:t>git status</w:t>
      </w: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, чтобы проверить текущее состояние репозитория.</w:t>
      </w:r>
    </w:p>
    <w:p w:rsidR="00D41C1F" w:rsidRPr="00C718FC" w:rsidRDefault="00D41C1F" w:rsidP="00C718FC">
      <w:pPr>
        <w:pStyle w:val="333"/>
        <w:rPr>
          <w:highlight w:val="lightGray"/>
        </w:rPr>
      </w:pPr>
      <w:r w:rsidRPr="00C718FC">
        <w:rPr>
          <w:highlight w:val="lightGray"/>
        </w:rPr>
        <w:t>ВЫПОЛНИТЕ: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t>git status</w:t>
      </w:r>
    </w:p>
    <w:p w:rsidR="00D41C1F" w:rsidRPr="00D41C1F" w:rsidRDefault="00D41C1F" w:rsidP="00D41C1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Вы увидите</w:t>
      </w:r>
    </w:p>
    <w:p w:rsidR="00D41C1F" w:rsidRPr="00C718FC" w:rsidRDefault="00D41C1F" w:rsidP="00C718FC">
      <w:pPr>
        <w:pStyle w:val="333"/>
        <w:rPr>
          <w:highlight w:val="lightGray"/>
        </w:rPr>
      </w:pPr>
      <w:r w:rsidRPr="00C718FC">
        <w:rPr>
          <w:highlight w:val="lightGray"/>
        </w:rPr>
        <w:t>РЕЗУЛЬТАТ: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$ </w:t>
      </w: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git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status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# </w:t>
      </w: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On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branch master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nothing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to commit (working directory clean)</w:t>
      </w:r>
    </w:p>
    <w:p w:rsidR="00D41C1F" w:rsidRPr="00D41C1F" w:rsidRDefault="00D41C1F" w:rsidP="00D41C1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Команда проверки состояния сообщит, что коммитить нечего. Это означает, что в репозитории хранится текущее состояние рабочего каталога, и нет никаких изменений, ожидающих записи.</w:t>
      </w:r>
    </w:p>
    <w:p w:rsidR="00D41C1F" w:rsidRPr="00D41C1F" w:rsidRDefault="00D41C1F" w:rsidP="00D41C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lastRenderedPageBreak/>
        <w:t>Мы будем использовать команду </w:t>
      </w:r>
      <w:r w:rsidRPr="00D41C1F">
        <w:rPr>
          <w:rFonts w:ascii="Consolas" w:eastAsia="Times New Roman" w:hAnsi="Consolas" w:cs="Consolas"/>
          <w:color w:val="444444"/>
          <w:sz w:val="24"/>
          <w:szCs w:val="24"/>
          <w:shd w:val="clear" w:color="auto" w:fill="EEEEEE"/>
          <w:lang w:eastAsia="ru-RU"/>
        </w:rPr>
        <w:t>git status</w:t>
      </w: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, чтобы продолжать отслеживать состояние репозитория и рабочего каталога.</w:t>
      </w:r>
    </w:p>
    <w:p w:rsidR="00D41C1F" w:rsidRPr="00D41C1F" w:rsidRDefault="00D41C1F" w:rsidP="00D03766">
      <w:pPr>
        <w:pStyle w:val="1"/>
      </w:pPr>
      <w:r w:rsidRPr="00D41C1F">
        <w:t>5. Внесение изменений</w:t>
      </w:r>
    </w:p>
    <w:p w:rsidR="00D41C1F" w:rsidRPr="000D7FC8" w:rsidRDefault="00D41C1F" w:rsidP="00B81B51">
      <w:pPr>
        <w:pStyle w:val="222"/>
      </w:pPr>
      <w:r w:rsidRPr="000D7FC8">
        <w:t>Цели</w:t>
      </w:r>
    </w:p>
    <w:p w:rsidR="00D41C1F" w:rsidRPr="00D41C1F" w:rsidRDefault="00D41C1F" w:rsidP="00D41C1F">
      <w:pPr>
        <w:numPr>
          <w:ilvl w:val="0"/>
          <w:numId w:val="7"/>
        </w:numP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Научиться отслеживать состояние рабочего каталога</w:t>
      </w:r>
    </w:p>
    <w:p w:rsidR="00D41C1F" w:rsidRPr="00D41C1F" w:rsidRDefault="00D41C1F" w:rsidP="00B81B51">
      <w:pPr>
        <w:pStyle w:val="222"/>
        <w:rPr>
          <w:rFonts w:ascii="Arial" w:eastAsia="Times New Roman" w:hAnsi="Arial" w:cs="Arial"/>
          <w:bCs/>
          <w:color w:val="444444"/>
          <w:sz w:val="48"/>
          <w:szCs w:val="48"/>
        </w:rPr>
      </w:pPr>
      <w:r w:rsidRPr="00D41C1F">
        <w:rPr>
          <w:rFonts w:ascii="Arial" w:eastAsia="Times New Roman" w:hAnsi="Arial" w:cs="Arial"/>
          <w:bCs/>
          <w:i/>
          <w:iCs/>
          <w:color w:val="ECF0F1"/>
          <w:sz w:val="48"/>
          <w:szCs w:val="48"/>
        </w:rPr>
        <w:t>0</w:t>
      </w:r>
      <w:r w:rsidRPr="000D7FC8">
        <w:rPr>
          <w:rStyle w:val="1110"/>
        </w:rPr>
        <w:t>1Измените страницу «Hello, World»</w:t>
      </w:r>
    </w:p>
    <w:p w:rsidR="00D41C1F" w:rsidRPr="00D41C1F" w:rsidRDefault="00D41C1F" w:rsidP="00D41C1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Добавим кое-какие HTML-теги к нашему приветствию. Измените содержимое файла на:</w:t>
      </w:r>
    </w:p>
    <w:p w:rsidR="00D41C1F" w:rsidRPr="00C718FC" w:rsidRDefault="00D41C1F" w:rsidP="00C718FC">
      <w:pPr>
        <w:pStyle w:val="333"/>
        <w:rPr>
          <w:highlight w:val="lightGray"/>
        </w:rPr>
      </w:pPr>
      <w:r w:rsidRPr="00C718FC">
        <w:rPr>
          <w:highlight w:val="lightGray"/>
        </w:rPr>
        <w:t>ФАЙЛ: hello.html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</w:pPr>
      <w:r w:rsidRPr="00D41C1F">
        <w:rPr>
          <w:rFonts w:ascii="Consolas" w:eastAsia="Times New Roman" w:hAnsi="Consolas" w:cs="Consolas"/>
          <w:b/>
          <w:bCs/>
          <w:color w:val="444444"/>
          <w:sz w:val="24"/>
          <w:szCs w:val="24"/>
          <w:lang w:eastAsia="ru-RU"/>
        </w:rPr>
        <w:t>&lt;h</w:t>
      </w:r>
      <w:proofErr w:type="gramStart"/>
      <w:r w:rsidRPr="00D41C1F">
        <w:rPr>
          <w:rFonts w:ascii="Consolas" w:eastAsia="Times New Roman" w:hAnsi="Consolas" w:cs="Consolas"/>
          <w:b/>
          <w:bCs/>
          <w:color w:val="444444"/>
          <w:sz w:val="24"/>
          <w:szCs w:val="24"/>
          <w:lang w:eastAsia="ru-RU"/>
        </w:rPr>
        <w:t>1&gt;</w:t>
      </w:r>
      <w:r w:rsidRPr="00D41C1F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t>Hello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t>, World!</w:t>
      </w:r>
      <w:r w:rsidRPr="00D41C1F">
        <w:rPr>
          <w:rFonts w:ascii="Consolas" w:eastAsia="Times New Roman" w:hAnsi="Consolas" w:cs="Consolas"/>
          <w:b/>
          <w:bCs/>
          <w:color w:val="444444"/>
          <w:sz w:val="24"/>
          <w:szCs w:val="24"/>
          <w:lang w:eastAsia="ru-RU"/>
        </w:rPr>
        <w:t>&lt;/h1&gt;</w:t>
      </w:r>
    </w:p>
    <w:p w:rsidR="00D41C1F" w:rsidRPr="00D41C1F" w:rsidRDefault="00D41C1F" w:rsidP="00B81B51">
      <w:pPr>
        <w:pStyle w:val="222"/>
      </w:pPr>
      <w:r w:rsidRPr="00D41C1F">
        <w:rPr>
          <w:i/>
          <w:iCs/>
          <w:color w:val="ECF0F1"/>
        </w:rPr>
        <w:t>02</w:t>
      </w:r>
      <w:r w:rsidRPr="00D41C1F">
        <w:t>Проверьте состояние</w:t>
      </w:r>
    </w:p>
    <w:p w:rsidR="00D41C1F" w:rsidRPr="00D41C1F" w:rsidRDefault="00D41C1F" w:rsidP="00D41C1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Теперь проверьте состояние рабочего каталога.</w:t>
      </w:r>
    </w:p>
    <w:p w:rsidR="00D41C1F" w:rsidRPr="00D41C1F" w:rsidRDefault="00D41C1F" w:rsidP="00C718FC">
      <w:pPr>
        <w:pStyle w:val="333"/>
        <w:rPr>
          <w:rFonts w:ascii="Arial" w:eastAsia="Times New Roman" w:hAnsi="Arial" w:cs="Arial"/>
          <w:b w:val="0"/>
          <w:bCs/>
          <w:caps/>
          <w:color w:val="FFFFFF"/>
          <w:sz w:val="24"/>
          <w:szCs w:val="24"/>
        </w:rPr>
      </w:pPr>
      <w:r w:rsidRPr="00C718FC">
        <w:rPr>
          <w:highlight w:val="lightGray"/>
        </w:rPr>
        <w:t>ВЫПОЛНИТЕ:</w:t>
      </w:r>
    </w:p>
    <w:p w:rsidR="00D41C1F" w:rsidRPr="00D41C1F" w:rsidRDefault="00D41C1F" w:rsidP="00B81B51">
      <w:pPr>
        <w:pStyle w:val="222"/>
      </w:pPr>
      <w:r w:rsidRPr="00D41C1F">
        <w:t>git status</w:t>
      </w:r>
    </w:p>
    <w:p w:rsidR="00D41C1F" w:rsidRPr="00D41C1F" w:rsidRDefault="00D41C1F" w:rsidP="00D41C1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Вы увидите …</w:t>
      </w:r>
    </w:p>
    <w:p w:rsidR="00D41C1F" w:rsidRPr="00C718FC" w:rsidRDefault="00D41C1F" w:rsidP="00C718FC">
      <w:pPr>
        <w:pStyle w:val="333"/>
        <w:rPr>
          <w:highlight w:val="lightGray"/>
        </w:rPr>
      </w:pPr>
      <w:r w:rsidRPr="00C718FC">
        <w:rPr>
          <w:highlight w:val="lightGray"/>
        </w:rPr>
        <w:t>РЕЗУЛЬТАТ: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t>$ git status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# </w:t>
      </w: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On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branch master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# Changes not staged for commit: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#   (use "git add &lt;file&gt;..." to update what will be committed)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#   (use "git checkout -- &lt;file&gt;..." to discard changes in working directory)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#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#   modified:   hello.html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#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no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changes added to commit (use "git add" and/or "git commit -a")</w:t>
      </w:r>
    </w:p>
    <w:p w:rsidR="00D41C1F" w:rsidRPr="00D41C1F" w:rsidRDefault="00D41C1F" w:rsidP="00D41C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Первое, что нужно заметить, это то, что git знает, что файл </w:t>
      </w:r>
      <w:r w:rsidRPr="00D41C1F">
        <w:rPr>
          <w:rFonts w:ascii="Consolas" w:eastAsia="Times New Roman" w:hAnsi="Consolas" w:cs="Consolas"/>
          <w:color w:val="444444"/>
          <w:sz w:val="20"/>
          <w:szCs w:val="20"/>
          <w:shd w:val="clear" w:color="auto" w:fill="EEEEEE"/>
          <w:lang w:eastAsia="ru-RU"/>
        </w:rPr>
        <w:t>hello.html</w:t>
      </w: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был изменен, но при этом эти изменения еще не зафиксированы в репозитории.</w:t>
      </w:r>
    </w:p>
    <w:p w:rsidR="00D41C1F" w:rsidRPr="00D41C1F" w:rsidRDefault="00D41C1F" w:rsidP="00D41C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lastRenderedPageBreak/>
        <w:t>Также обратите внимание на то, что сообщение о состоянии дает вам подсказку о том, что нужно делать дальше. Если вы хотите добавить эти изменения в репозиторий, используйте команду </w:t>
      </w:r>
      <w:r w:rsidRPr="00D41C1F">
        <w:rPr>
          <w:rFonts w:ascii="Consolas" w:eastAsia="Times New Roman" w:hAnsi="Consolas" w:cs="Consolas"/>
          <w:color w:val="444444"/>
          <w:sz w:val="20"/>
          <w:szCs w:val="20"/>
          <w:shd w:val="clear" w:color="auto" w:fill="EEEEEE"/>
          <w:lang w:eastAsia="ru-RU"/>
        </w:rPr>
        <w:t>git add</w:t>
      </w: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. В противном случае используйте команду </w:t>
      </w:r>
      <w:r w:rsidRPr="00D41C1F">
        <w:rPr>
          <w:rFonts w:ascii="Consolas" w:eastAsia="Times New Roman" w:hAnsi="Consolas" w:cs="Consolas"/>
          <w:color w:val="444444"/>
          <w:sz w:val="20"/>
          <w:szCs w:val="20"/>
          <w:shd w:val="clear" w:color="auto" w:fill="EEEEEE"/>
          <w:lang w:eastAsia="ru-RU"/>
        </w:rPr>
        <w:t>git сheckout</w:t>
      </w: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для отмены изменений.</w:t>
      </w:r>
    </w:p>
    <w:p w:rsidR="00D41C1F" w:rsidRPr="00D41C1F" w:rsidRDefault="00D41C1F" w:rsidP="00D03766">
      <w:pPr>
        <w:pStyle w:val="1"/>
      </w:pPr>
      <w:r w:rsidRPr="00D41C1F">
        <w:t>6. Индексация изменений</w:t>
      </w:r>
    </w:p>
    <w:p w:rsidR="00D41C1F" w:rsidRPr="00D41C1F" w:rsidRDefault="00D41C1F" w:rsidP="00B81B51">
      <w:pPr>
        <w:pStyle w:val="222"/>
      </w:pPr>
      <w:r w:rsidRPr="00D41C1F">
        <w:t>Цели</w:t>
      </w:r>
    </w:p>
    <w:p w:rsidR="00D41C1F" w:rsidRPr="00D41C1F" w:rsidRDefault="00D41C1F" w:rsidP="00D41C1F">
      <w:pPr>
        <w:numPr>
          <w:ilvl w:val="0"/>
          <w:numId w:val="8"/>
        </w:numP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Научиться индексировать изменения для последующих коммитов</w:t>
      </w:r>
    </w:p>
    <w:p w:rsidR="00D41C1F" w:rsidRPr="00D41C1F" w:rsidRDefault="00D41C1F" w:rsidP="00B81B51">
      <w:pPr>
        <w:pStyle w:val="222"/>
      </w:pPr>
      <w:r w:rsidRPr="00D41C1F">
        <w:rPr>
          <w:i/>
          <w:iCs/>
          <w:color w:val="ECF0F1"/>
        </w:rPr>
        <w:t>01</w:t>
      </w:r>
      <w:r w:rsidRPr="00D41C1F">
        <w:t>Добавьте изменения</w:t>
      </w:r>
    </w:p>
    <w:p w:rsidR="00D41C1F" w:rsidRPr="00D41C1F" w:rsidRDefault="00D41C1F" w:rsidP="00D41C1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Теперь дайте команду git проиндексировать изменения. Проверьте состояние</w:t>
      </w:r>
    </w:p>
    <w:p w:rsidR="00D41C1F" w:rsidRPr="00C718FC" w:rsidRDefault="00D41C1F" w:rsidP="00C718FC">
      <w:pPr>
        <w:pStyle w:val="333"/>
        <w:rPr>
          <w:highlight w:val="lightGray"/>
        </w:rPr>
      </w:pPr>
      <w:r w:rsidRPr="00C718FC">
        <w:rPr>
          <w:highlight w:val="lightGray"/>
        </w:rPr>
        <w:t>ВЫПОЛНИТЕ: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t>git add hello.html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t>git status</w:t>
      </w:r>
    </w:p>
    <w:p w:rsidR="00D41C1F" w:rsidRPr="00D41C1F" w:rsidRDefault="00D41C1F" w:rsidP="00D41C1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Вы увидите…</w:t>
      </w:r>
    </w:p>
    <w:p w:rsidR="00D41C1F" w:rsidRPr="00C718FC" w:rsidRDefault="00D41C1F" w:rsidP="00C718FC">
      <w:pPr>
        <w:pStyle w:val="333"/>
        <w:rPr>
          <w:highlight w:val="lightGray"/>
        </w:rPr>
      </w:pPr>
      <w:r w:rsidRPr="00C718FC">
        <w:rPr>
          <w:highlight w:val="lightGray"/>
        </w:rPr>
        <w:t>РЕЗУЛЬТАТ: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$ </w:t>
      </w: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git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add hello.html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$ </w:t>
      </w: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git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status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# </w:t>
      </w: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On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branch master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# Changes to be committed: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#   (use "git reset HEAD &lt;file&gt;..." to unstage)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#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#   modified:   hello.html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#</w:t>
      </w:r>
    </w:p>
    <w:p w:rsidR="00D41C1F" w:rsidRPr="00D41C1F" w:rsidRDefault="00D41C1F" w:rsidP="00D41C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Изменения</w:t>
      </w:r>
      <w:r w:rsidRPr="00D41C1F">
        <w:rPr>
          <w:rFonts w:ascii="Arial" w:eastAsia="Times New Roman" w:hAnsi="Arial" w:cs="Arial"/>
          <w:color w:val="444444"/>
          <w:sz w:val="24"/>
          <w:szCs w:val="24"/>
          <w:lang w:val="en-US" w:eastAsia="ru-RU"/>
        </w:rPr>
        <w:t xml:space="preserve"> </w:t>
      </w: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файла</w:t>
      </w:r>
      <w:r w:rsidRPr="00D41C1F">
        <w:rPr>
          <w:rFonts w:ascii="Arial" w:eastAsia="Times New Roman" w:hAnsi="Arial" w:cs="Arial"/>
          <w:color w:val="444444"/>
          <w:sz w:val="24"/>
          <w:szCs w:val="24"/>
          <w:lang w:val="en-US" w:eastAsia="ru-RU"/>
        </w:rPr>
        <w:t> </w:t>
      </w:r>
      <w:r w:rsidRPr="00D41C1F">
        <w:rPr>
          <w:rFonts w:ascii="Consolas" w:eastAsia="Times New Roman" w:hAnsi="Consolas" w:cs="Consolas"/>
          <w:color w:val="444444"/>
          <w:sz w:val="20"/>
          <w:szCs w:val="20"/>
          <w:shd w:val="clear" w:color="auto" w:fill="EEEEEE"/>
          <w:lang w:val="en-US" w:eastAsia="ru-RU"/>
        </w:rPr>
        <w:t>hello.html</w:t>
      </w:r>
      <w:r w:rsidRPr="00D41C1F">
        <w:rPr>
          <w:rFonts w:ascii="Arial" w:eastAsia="Times New Roman" w:hAnsi="Arial" w:cs="Arial"/>
          <w:color w:val="444444"/>
          <w:sz w:val="24"/>
          <w:szCs w:val="24"/>
          <w:lang w:val="en-US" w:eastAsia="ru-RU"/>
        </w:rPr>
        <w:t> </w:t>
      </w: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были</w:t>
      </w:r>
      <w:r w:rsidRPr="00D41C1F">
        <w:rPr>
          <w:rFonts w:ascii="Arial" w:eastAsia="Times New Roman" w:hAnsi="Arial" w:cs="Arial"/>
          <w:color w:val="444444"/>
          <w:sz w:val="24"/>
          <w:szCs w:val="24"/>
          <w:lang w:val="en-US" w:eastAsia="ru-RU"/>
        </w:rPr>
        <w:t xml:space="preserve"> </w:t>
      </w: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проиндексированы</w:t>
      </w:r>
      <w:r w:rsidRPr="00D41C1F">
        <w:rPr>
          <w:rFonts w:ascii="Arial" w:eastAsia="Times New Roman" w:hAnsi="Arial" w:cs="Arial"/>
          <w:color w:val="444444"/>
          <w:sz w:val="24"/>
          <w:szCs w:val="24"/>
          <w:lang w:val="en-US" w:eastAsia="ru-RU"/>
        </w:rPr>
        <w:t xml:space="preserve">. </w:t>
      </w: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Это означает, что git теперь знает об изменении, но изменение пока не </w:t>
      </w:r>
      <w:r w:rsidRPr="00D41C1F">
        <w:rPr>
          <w:rFonts w:ascii="Arial" w:eastAsia="Times New Roman" w:hAnsi="Arial" w:cs="Arial"/>
          <w:i/>
          <w:iCs/>
          <w:color w:val="444444"/>
          <w:sz w:val="24"/>
          <w:szCs w:val="24"/>
          <w:lang w:eastAsia="ru-RU"/>
        </w:rPr>
        <w:t>перманентно</w:t>
      </w: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(читай, </w:t>
      </w:r>
      <w:r w:rsidRPr="00D41C1F">
        <w:rPr>
          <w:rFonts w:ascii="Arial" w:eastAsia="Times New Roman" w:hAnsi="Arial" w:cs="Arial"/>
          <w:i/>
          <w:iCs/>
          <w:color w:val="444444"/>
          <w:sz w:val="24"/>
          <w:szCs w:val="24"/>
          <w:lang w:eastAsia="ru-RU"/>
        </w:rPr>
        <w:t>навсегда</w:t>
      </w: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) записано в репозиторий. Следующий коммит будет включать в себя проиндексированные изменения.</w:t>
      </w:r>
    </w:p>
    <w:p w:rsidR="00D41C1F" w:rsidRPr="00D41C1F" w:rsidRDefault="00D41C1F" w:rsidP="00D41C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Если вы решили, что </w:t>
      </w:r>
      <w:r w:rsidRPr="00D41C1F">
        <w:rPr>
          <w:rFonts w:ascii="Arial" w:eastAsia="Times New Roman" w:hAnsi="Arial" w:cs="Arial"/>
          <w:i/>
          <w:iCs/>
          <w:color w:val="444444"/>
          <w:sz w:val="24"/>
          <w:szCs w:val="24"/>
          <w:lang w:eastAsia="ru-RU"/>
        </w:rPr>
        <w:t>не</w:t>
      </w: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хотите коммитить изменения, команда состояния напомнит вам о том, что с помощью команды </w:t>
      </w:r>
      <w:r w:rsidRPr="00D41C1F">
        <w:rPr>
          <w:rFonts w:ascii="Consolas" w:eastAsia="Times New Roman" w:hAnsi="Consolas" w:cs="Consolas"/>
          <w:color w:val="444444"/>
          <w:sz w:val="20"/>
          <w:szCs w:val="20"/>
          <w:shd w:val="clear" w:color="auto" w:fill="EEEEEE"/>
          <w:lang w:eastAsia="ru-RU"/>
        </w:rPr>
        <w:t>git reset</w:t>
      </w: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можно снять индексацию этих изменений.</w:t>
      </w:r>
    </w:p>
    <w:p w:rsidR="00D41C1F" w:rsidRPr="00D03766" w:rsidRDefault="00D41C1F" w:rsidP="00D03766">
      <w:pPr>
        <w:pStyle w:val="1"/>
      </w:pPr>
      <w:r w:rsidRPr="00D03766">
        <w:t>7. Индексация и коммит</w:t>
      </w:r>
    </w:p>
    <w:p w:rsidR="00D41C1F" w:rsidRDefault="00D41C1F" w:rsidP="00D41C1F">
      <w:pPr>
        <w:pStyle w:val="a4"/>
        <w:shd w:val="clear" w:color="auto" w:fill="FFFFFF"/>
        <w:spacing w:before="0" w:beforeAutospacing="0" w:after="240" w:afterAutospacing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lastRenderedPageBreak/>
        <w:t>Отдельный шаг индексации в git позволяет вам продолжать вносить изменения в рабочий каталог, а затем, в момент, когда вы захотите взаимодействовать с версионным контролем, git позволит записать изменения в малых коммитах, которые фиксируют то, что вы сделали.</w:t>
      </w:r>
    </w:p>
    <w:p w:rsidR="00D41C1F" w:rsidRDefault="00D41C1F" w:rsidP="00D41C1F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Предположим, что вы отредактировали три файла (</w:t>
      </w:r>
      <w:r>
        <w:rPr>
          <w:rStyle w:val="HTML1"/>
          <w:rFonts w:ascii="Consolas" w:hAnsi="Consolas" w:cs="Consolas"/>
          <w:color w:val="444444"/>
          <w:shd w:val="clear" w:color="auto" w:fill="EEEEEE"/>
        </w:rPr>
        <w:t>a.html</w:t>
      </w:r>
      <w:r>
        <w:rPr>
          <w:rFonts w:ascii="Arial" w:hAnsi="Arial" w:cs="Arial"/>
          <w:color w:val="444444"/>
        </w:rPr>
        <w:t>,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Style w:val="HTML1"/>
          <w:rFonts w:ascii="Consolas" w:hAnsi="Consolas" w:cs="Consolas"/>
          <w:color w:val="444444"/>
          <w:shd w:val="clear" w:color="auto" w:fill="EEEEEE"/>
        </w:rPr>
        <w:t>b.html</w:t>
      </w:r>
      <w:r>
        <w:rPr>
          <w:rFonts w:ascii="Arial" w:hAnsi="Arial" w:cs="Arial"/>
          <w:color w:val="444444"/>
        </w:rPr>
        <w:t>, и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Style w:val="HTML1"/>
          <w:rFonts w:ascii="Consolas" w:hAnsi="Consolas" w:cs="Consolas"/>
          <w:color w:val="444444"/>
          <w:shd w:val="clear" w:color="auto" w:fill="EEEEEE"/>
        </w:rPr>
        <w:t>c.html</w:t>
      </w:r>
      <w:r>
        <w:rPr>
          <w:rFonts w:ascii="Arial" w:hAnsi="Arial" w:cs="Arial"/>
          <w:color w:val="444444"/>
        </w:rPr>
        <w:t>). Теперь вы хотите закоммитить все изменения, при этом чтобы изменения в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Style w:val="HTML1"/>
          <w:rFonts w:ascii="Consolas" w:hAnsi="Consolas" w:cs="Consolas"/>
          <w:color w:val="444444"/>
          <w:shd w:val="clear" w:color="auto" w:fill="EEEEEE"/>
        </w:rPr>
        <w:t>a.html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t>и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Style w:val="HTML1"/>
          <w:rFonts w:ascii="Consolas" w:hAnsi="Consolas" w:cs="Consolas"/>
          <w:color w:val="444444"/>
          <w:shd w:val="clear" w:color="auto" w:fill="EEEEEE"/>
        </w:rPr>
        <w:t>b.html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t>были одним коммитом, в то время как изменения в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Style w:val="HTML1"/>
          <w:rFonts w:ascii="Consolas" w:hAnsi="Consolas" w:cs="Consolas"/>
          <w:color w:val="444444"/>
          <w:shd w:val="clear" w:color="auto" w:fill="EEEEEE"/>
        </w:rPr>
        <w:t>c.html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t>логически не связаны с первыми двумя файлами и должны идти отдельным коммитом.</w:t>
      </w:r>
    </w:p>
    <w:p w:rsidR="00D41C1F" w:rsidRDefault="00D41C1F" w:rsidP="00D41C1F">
      <w:pPr>
        <w:pStyle w:val="a4"/>
        <w:shd w:val="clear" w:color="auto" w:fill="FFFFFF"/>
        <w:spacing w:before="0" w:beforeAutospacing="0" w:after="240" w:afterAutospacing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В теории, вы можете сделать следующее:</w:t>
      </w:r>
    </w:p>
    <w:p w:rsidR="00D41C1F" w:rsidRPr="00D41C1F" w:rsidRDefault="00D41C1F" w:rsidP="00D41C1F">
      <w:pPr>
        <w:pStyle w:val="HTML"/>
        <w:shd w:val="clear" w:color="auto" w:fill="ECF0F1"/>
        <w:spacing w:after="240"/>
        <w:rPr>
          <w:rFonts w:ascii="Consolas" w:hAnsi="Consolas" w:cs="Consolas"/>
          <w:color w:val="444444"/>
          <w:sz w:val="24"/>
          <w:szCs w:val="24"/>
          <w:lang w:val="en-US"/>
        </w:rPr>
      </w:pPr>
      <w:proofErr w:type="gramStart"/>
      <w:r w:rsidRPr="00D41C1F">
        <w:rPr>
          <w:rFonts w:ascii="Consolas" w:hAnsi="Consolas" w:cs="Consolas"/>
          <w:color w:val="444444"/>
          <w:sz w:val="24"/>
          <w:szCs w:val="24"/>
          <w:lang w:val="en-US"/>
        </w:rPr>
        <w:t>git</w:t>
      </w:r>
      <w:proofErr w:type="gramEnd"/>
      <w:r w:rsidRPr="00D41C1F">
        <w:rPr>
          <w:rFonts w:ascii="Consolas" w:hAnsi="Consolas" w:cs="Consolas"/>
          <w:color w:val="444444"/>
          <w:sz w:val="24"/>
          <w:szCs w:val="24"/>
          <w:lang w:val="en-US"/>
        </w:rPr>
        <w:t xml:space="preserve"> add a.html</w:t>
      </w:r>
    </w:p>
    <w:p w:rsidR="00D41C1F" w:rsidRPr="00D41C1F" w:rsidRDefault="00D41C1F" w:rsidP="00D41C1F">
      <w:pPr>
        <w:pStyle w:val="HTML"/>
        <w:shd w:val="clear" w:color="auto" w:fill="ECF0F1"/>
        <w:spacing w:after="240"/>
        <w:rPr>
          <w:rFonts w:ascii="Consolas" w:hAnsi="Consolas" w:cs="Consolas"/>
          <w:color w:val="444444"/>
          <w:sz w:val="24"/>
          <w:szCs w:val="24"/>
          <w:lang w:val="en-US"/>
        </w:rPr>
      </w:pPr>
      <w:proofErr w:type="gramStart"/>
      <w:r w:rsidRPr="00D41C1F">
        <w:rPr>
          <w:rFonts w:ascii="Consolas" w:hAnsi="Consolas" w:cs="Consolas"/>
          <w:color w:val="444444"/>
          <w:sz w:val="24"/>
          <w:szCs w:val="24"/>
          <w:lang w:val="en-US"/>
        </w:rPr>
        <w:t>git</w:t>
      </w:r>
      <w:proofErr w:type="gramEnd"/>
      <w:r w:rsidRPr="00D41C1F">
        <w:rPr>
          <w:rFonts w:ascii="Consolas" w:hAnsi="Consolas" w:cs="Consolas"/>
          <w:color w:val="444444"/>
          <w:sz w:val="24"/>
          <w:szCs w:val="24"/>
          <w:lang w:val="en-US"/>
        </w:rPr>
        <w:t xml:space="preserve"> add b.html</w:t>
      </w:r>
    </w:p>
    <w:p w:rsidR="00D41C1F" w:rsidRPr="00D41C1F" w:rsidRDefault="00D41C1F" w:rsidP="00D41C1F">
      <w:pPr>
        <w:pStyle w:val="HTML"/>
        <w:shd w:val="clear" w:color="auto" w:fill="ECF0F1"/>
        <w:spacing w:after="240"/>
        <w:rPr>
          <w:rFonts w:ascii="Consolas" w:hAnsi="Consolas" w:cs="Consolas"/>
          <w:color w:val="444444"/>
          <w:sz w:val="24"/>
          <w:szCs w:val="24"/>
          <w:lang w:val="en-US"/>
        </w:rPr>
      </w:pPr>
      <w:proofErr w:type="gramStart"/>
      <w:r w:rsidRPr="00D41C1F">
        <w:rPr>
          <w:rFonts w:ascii="Consolas" w:hAnsi="Consolas" w:cs="Consolas"/>
          <w:color w:val="444444"/>
          <w:sz w:val="24"/>
          <w:szCs w:val="24"/>
          <w:lang w:val="en-US"/>
        </w:rPr>
        <w:t>git</w:t>
      </w:r>
      <w:proofErr w:type="gramEnd"/>
      <w:r w:rsidRPr="00D41C1F">
        <w:rPr>
          <w:rFonts w:ascii="Consolas" w:hAnsi="Consolas" w:cs="Consolas"/>
          <w:color w:val="444444"/>
          <w:sz w:val="24"/>
          <w:szCs w:val="24"/>
          <w:lang w:val="en-US"/>
        </w:rPr>
        <w:t xml:space="preserve"> commit -m "Changes for a and b"</w:t>
      </w:r>
    </w:p>
    <w:p w:rsidR="00D41C1F" w:rsidRPr="00D41C1F" w:rsidRDefault="00D41C1F" w:rsidP="00D41C1F">
      <w:pPr>
        <w:pStyle w:val="HTML"/>
        <w:shd w:val="clear" w:color="auto" w:fill="ECF0F1"/>
        <w:spacing w:after="240"/>
        <w:rPr>
          <w:rFonts w:ascii="Consolas" w:hAnsi="Consolas" w:cs="Consolas"/>
          <w:color w:val="444444"/>
          <w:sz w:val="24"/>
          <w:szCs w:val="24"/>
          <w:lang w:val="en-US"/>
        </w:rPr>
      </w:pPr>
      <w:proofErr w:type="gramStart"/>
      <w:r w:rsidRPr="00D41C1F">
        <w:rPr>
          <w:rFonts w:ascii="Consolas" w:hAnsi="Consolas" w:cs="Consolas"/>
          <w:color w:val="444444"/>
          <w:sz w:val="24"/>
          <w:szCs w:val="24"/>
          <w:lang w:val="en-US"/>
        </w:rPr>
        <w:t>git</w:t>
      </w:r>
      <w:proofErr w:type="gramEnd"/>
      <w:r w:rsidRPr="00D41C1F">
        <w:rPr>
          <w:rFonts w:ascii="Consolas" w:hAnsi="Consolas" w:cs="Consolas"/>
          <w:color w:val="444444"/>
          <w:sz w:val="24"/>
          <w:szCs w:val="24"/>
          <w:lang w:val="en-US"/>
        </w:rPr>
        <w:t xml:space="preserve"> add c.html</w:t>
      </w:r>
    </w:p>
    <w:p w:rsidR="00D41C1F" w:rsidRPr="00D41C1F" w:rsidRDefault="00D41C1F" w:rsidP="00D41C1F">
      <w:pPr>
        <w:pStyle w:val="HTML"/>
        <w:shd w:val="clear" w:color="auto" w:fill="ECF0F1"/>
        <w:spacing w:after="240"/>
        <w:rPr>
          <w:rFonts w:ascii="Consolas" w:hAnsi="Consolas" w:cs="Consolas"/>
          <w:color w:val="444444"/>
          <w:sz w:val="24"/>
          <w:szCs w:val="24"/>
          <w:lang w:val="en-US"/>
        </w:rPr>
      </w:pPr>
      <w:proofErr w:type="gramStart"/>
      <w:r w:rsidRPr="00D41C1F">
        <w:rPr>
          <w:rFonts w:ascii="Consolas" w:hAnsi="Consolas" w:cs="Consolas"/>
          <w:color w:val="444444"/>
          <w:sz w:val="24"/>
          <w:szCs w:val="24"/>
          <w:lang w:val="en-US"/>
        </w:rPr>
        <w:t>git</w:t>
      </w:r>
      <w:proofErr w:type="gramEnd"/>
      <w:r w:rsidRPr="00D41C1F">
        <w:rPr>
          <w:rFonts w:ascii="Consolas" w:hAnsi="Consolas" w:cs="Consolas"/>
          <w:color w:val="444444"/>
          <w:sz w:val="24"/>
          <w:szCs w:val="24"/>
          <w:lang w:val="en-US"/>
        </w:rPr>
        <w:t xml:space="preserve"> commit -m "Unrelated change to c"</w:t>
      </w:r>
    </w:p>
    <w:p w:rsidR="00D41C1F" w:rsidRDefault="00D41C1F" w:rsidP="00D41C1F">
      <w:pPr>
        <w:pStyle w:val="a4"/>
        <w:shd w:val="clear" w:color="auto" w:fill="FFFFFF"/>
        <w:spacing w:before="0" w:beforeAutospacing="0" w:after="240" w:afterAutospacing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Разделяя индексацию и коммит, вы имеете возможность с легкостью настроить, что идет в какой коммит.</w:t>
      </w:r>
    </w:p>
    <w:p w:rsidR="00D41C1F" w:rsidRPr="00D41C1F" w:rsidRDefault="00D41C1F" w:rsidP="00D03766">
      <w:pPr>
        <w:pStyle w:val="1"/>
      </w:pPr>
      <w:r w:rsidRPr="00D41C1F">
        <w:t>8. Коммит изменений</w:t>
      </w:r>
    </w:p>
    <w:p w:rsidR="00D41C1F" w:rsidRPr="00D41C1F" w:rsidRDefault="00D41C1F" w:rsidP="00B81B51">
      <w:pPr>
        <w:pStyle w:val="222"/>
      </w:pPr>
      <w:r w:rsidRPr="00D41C1F">
        <w:t>Цели</w:t>
      </w:r>
    </w:p>
    <w:p w:rsidR="00D41C1F" w:rsidRPr="00D41C1F" w:rsidRDefault="00D41C1F" w:rsidP="00D41C1F">
      <w:pPr>
        <w:numPr>
          <w:ilvl w:val="0"/>
          <w:numId w:val="9"/>
        </w:numPr>
        <w:spacing w:before="180" w:after="180" w:line="240" w:lineRule="auto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Научиться коммитить изменения в репозиторий</w:t>
      </w:r>
    </w:p>
    <w:p w:rsidR="00D41C1F" w:rsidRPr="00D41C1F" w:rsidRDefault="00D41C1F" w:rsidP="00B81B51">
      <w:pPr>
        <w:pStyle w:val="222"/>
      </w:pPr>
      <w:r w:rsidRPr="00D41C1F">
        <w:rPr>
          <w:i/>
          <w:iCs/>
          <w:color w:val="ECF0F1"/>
        </w:rPr>
        <w:t>01</w:t>
      </w:r>
      <w:r w:rsidRPr="00D41C1F">
        <w:t>Закоммитьте изменения</w:t>
      </w:r>
    </w:p>
    <w:p w:rsidR="00D41C1F" w:rsidRPr="00D41C1F" w:rsidRDefault="00D41C1F" w:rsidP="00D41C1F">
      <w:pPr>
        <w:spacing w:after="24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Достаточно об индексации. Давайте сделаем коммит того, что мы проиндексировали, в репозиторий.</w:t>
      </w:r>
    </w:p>
    <w:p w:rsidR="00D41C1F" w:rsidRPr="00D41C1F" w:rsidRDefault="00D41C1F" w:rsidP="00D41C1F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Когда вы ранее использовали </w:t>
      </w:r>
      <w:r w:rsidRPr="00D41C1F">
        <w:rPr>
          <w:rFonts w:ascii="Consolas" w:eastAsia="Times New Roman" w:hAnsi="Consolas" w:cs="Consolas"/>
          <w:color w:val="444444"/>
          <w:sz w:val="24"/>
          <w:szCs w:val="24"/>
          <w:shd w:val="clear" w:color="auto" w:fill="EEEEEE"/>
          <w:lang w:eastAsia="ru-RU"/>
        </w:rPr>
        <w:t>git commit</w:t>
      </w: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для коммита первоначальной версии файла </w:t>
      </w:r>
      <w:r w:rsidRPr="00D41C1F">
        <w:rPr>
          <w:rFonts w:ascii="Consolas" w:eastAsia="Times New Roman" w:hAnsi="Consolas" w:cs="Consolas"/>
          <w:color w:val="444444"/>
          <w:sz w:val="24"/>
          <w:szCs w:val="24"/>
          <w:shd w:val="clear" w:color="auto" w:fill="EEEEEE"/>
          <w:lang w:eastAsia="ru-RU"/>
        </w:rPr>
        <w:t>hello.html</w:t>
      </w: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в репозиторий, вы включили метку </w:t>
      </w:r>
      <w:r w:rsidRPr="00D41C1F">
        <w:rPr>
          <w:rFonts w:ascii="Consolas" w:eastAsia="Times New Roman" w:hAnsi="Consolas" w:cs="Consolas"/>
          <w:color w:val="444444"/>
          <w:sz w:val="24"/>
          <w:szCs w:val="24"/>
          <w:shd w:val="clear" w:color="auto" w:fill="EEEEEE"/>
          <w:lang w:eastAsia="ru-RU"/>
        </w:rPr>
        <w:t>-m</w:t>
      </w: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, которая делает комментарий в командной строке. Команда commit позволит вам интерактивно редактировать комментарии для коммита. Теперь давайте это проверим.</w:t>
      </w:r>
    </w:p>
    <w:p w:rsidR="00D41C1F" w:rsidRPr="00D41C1F" w:rsidRDefault="00D41C1F" w:rsidP="00D41C1F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Если вы опустите метку </w:t>
      </w:r>
      <w:r w:rsidRPr="00D41C1F">
        <w:rPr>
          <w:rFonts w:ascii="Consolas" w:eastAsia="Times New Roman" w:hAnsi="Consolas" w:cs="Consolas"/>
          <w:color w:val="444444"/>
          <w:sz w:val="24"/>
          <w:szCs w:val="24"/>
          <w:shd w:val="clear" w:color="auto" w:fill="EEEEEE"/>
          <w:lang w:eastAsia="ru-RU"/>
        </w:rPr>
        <w:t>-m</w:t>
      </w: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из командной строки, git перенесет вас в редактор по вашему выбору. Редактор выбирается из следующего списка (в порядке приоритета):</w:t>
      </w:r>
    </w:p>
    <w:p w:rsidR="00D41C1F" w:rsidRPr="00D41C1F" w:rsidRDefault="00D41C1F" w:rsidP="00D41C1F">
      <w:pPr>
        <w:numPr>
          <w:ilvl w:val="0"/>
          <w:numId w:val="10"/>
        </w:numPr>
        <w:spacing w:after="0" w:line="240" w:lineRule="auto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переменная среды GIT_EDITOR</w:t>
      </w:r>
    </w:p>
    <w:p w:rsidR="00D41C1F" w:rsidRPr="00D41C1F" w:rsidRDefault="00D41C1F" w:rsidP="00D41C1F">
      <w:pPr>
        <w:numPr>
          <w:ilvl w:val="0"/>
          <w:numId w:val="10"/>
        </w:numPr>
        <w:spacing w:before="180" w:after="180" w:line="240" w:lineRule="auto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 xml:space="preserve">параметр конфигурации </w:t>
      </w:r>
      <w:proofErr w:type="gramStart"/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core.editor</w:t>
      </w:r>
      <w:proofErr w:type="gramEnd"/>
    </w:p>
    <w:p w:rsidR="00D41C1F" w:rsidRPr="00D41C1F" w:rsidRDefault="00D41C1F" w:rsidP="00D41C1F">
      <w:pPr>
        <w:numPr>
          <w:ilvl w:val="0"/>
          <w:numId w:val="10"/>
        </w:numPr>
        <w:spacing w:after="0" w:line="240" w:lineRule="auto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переменная среды VISUAL</w:t>
      </w:r>
    </w:p>
    <w:p w:rsidR="00D41C1F" w:rsidRPr="00D41C1F" w:rsidRDefault="00D41C1F" w:rsidP="00D41C1F">
      <w:pPr>
        <w:numPr>
          <w:ilvl w:val="0"/>
          <w:numId w:val="10"/>
        </w:numPr>
        <w:spacing w:after="0" w:line="240" w:lineRule="auto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переменная среды EDITOR</w:t>
      </w:r>
    </w:p>
    <w:p w:rsidR="00D41C1F" w:rsidRPr="00D41C1F" w:rsidRDefault="00D41C1F" w:rsidP="00D41C1F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У меня переменная EDITOR установлена в </w:t>
      </w:r>
      <w:r w:rsidRPr="00D41C1F">
        <w:rPr>
          <w:rFonts w:ascii="Consolas" w:eastAsia="Times New Roman" w:hAnsi="Consolas" w:cs="Consolas"/>
          <w:color w:val="444444"/>
          <w:sz w:val="24"/>
          <w:szCs w:val="24"/>
          <w:shd w:val="clear" w:color="auto" w:fill="EEEEEE"/>
          <w:lang w:eastAsia="ru-RU"/>
        </w:rPr>
        <w:t>emacsclient</w:t>
      </w: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(доступен для Linux и Mac).</w:t>
      </w:r>
    </w:p>
    <w:p w:rsidR="00D41C1F" w:rsidRPr="00D41C1F" w:rsidRDefault="00D41C1F" w:rsidP="00D41C1F">
      <w:pPr>
        <w:spacing w:after="24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Сделайте коммит сейчас и проверьте состояние.</w:t>
      </w:r>
    </w:p>
    <w:p w:rsidR="00D41C1F" w:rsidRPr="00C718FC" w:rsidRDefault="00D41C1F" w:rsidP="00C718FC">
      <w:pPr>
        <w:pStyle w:val="333"/>
        <w:rPr>
          <w:highlight w:val="lightGray"/>
        </w:rPr>
      </w:pPr>
      <w:r w:rsidRPr="00C718FC">
        <w:rPr>
          <w:highlight w:val="lightGray"/>
        </w:rPr>
        <w:lastRenderedPageBreak/>
        <w:t>ВЫПОЛНИТЕ: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t>git commit</w:t>
      </w:r>
    </w:p>
    <w:p w:rsidR="00D41C1F" w:rsidRPr="00D41C1F" w:rsidRDefault="00D41C1F" w:rsidP="00D41C1F">
      <w:pPr>
        <w:spacing w:after="24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Вы увидите в вашем редакторе:</w:t>
      </w:r>
    </w:p>
    <w:p w:rsidR="00D41C1F" w:rsidRPr="00C718FC" w:rsidRDefault="00D41C1F" w:rsidP="00C718FC">
      <w:pPr>
        <w:pStyle w:val="333"/>
        <w:rPr>
          <w:highlight w:val="lightGray"/>
        </w:rPr>
      </w:pPr>
      <w:r w:rsidRPr="00C718FC">
        <w:rPr>
          <w:highlight w:val="lightGray"/>
        </w:rPr>
        <w:t>РЕЗУЛЬТАТ: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|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# </w:t>
      </w: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Please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enter the commit message for your changes. Lines starting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# with '#' </w:t>
      </w: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will be ignored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, and an empty message aborts the commit.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# </w:t>
      </w: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On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branch master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# Changes to be committed: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#   (use "git reset HEAD &lt;file&gt;..." to unstage)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t>#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t xml:space="preserve">#   </w:t>
      </w: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t xml:space="preserve">modified:   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t>hello.html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t>#</w:t>
      </w:r>
    </w:p>
    <w:p w:rsidR="00D41C1F" w:rsidRPr="00D41C1F" w:rsidRDefault="00D41C1F" w:rsidP="00D41C1F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 xml:space="preserve">В первой строке введите комментарий: «Added h1 tag». Сохраните файл и выйдите из редактора (для этого в редакторе по-умолчанию (Vim) вам нужно нажать клавишу ESC, </w:t>
      </w:r>
      <w:proofErr w:type="gramStart"/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ввести </w:t>
      </w:r>
      <w:r w:rsidRPr="00D41C1F">
        <w:rPr>
          <w:rFonts w:ascii="Consolas" w:eastAsia="Times New Roman" w:hAnsi="Consolas" w:cs="Consolas"/>
          <w:color w:val="444444"/>
          <w:sz w:val="24"/>
          <w:szCs w:val="24"/>
          <w:shd w:val="clear" w:color="auto" w:fill="EEEEEE"/>
          <w:lang w:eastAsia="ru-RU"/>
        </w:rPr>
        <w:t>:wq</w:t>
      </w:r>
      <w:proofErr w:type="gramEnd"/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и нажать Enter). Вы увидите…</w:t>
      </w:r>
    </w:p>
    <w:p w:rsidR="00D41C1F" w:rsidRPr="00C718FC" w:rsidRDefault="00D41C1F" w:rsidP="00C718FC">
      <w:pPr>
        <w:pStyle w:val="333"/>
        <w:rPr>
          <w:highlight w:val="lightGray"/>
        </w:rPr>
      </w:pPr>
      <w:r w:rsidRPr="00C718FC">
        <w:rPr>
          <w:highlight w:val="lightGray"/>
        </w:rPr>
        <w:t>РЕЗУЛЬТАТ: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t>git commit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t>Waiting for Emacs...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[</w:t>
      </w: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master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569aa96] Added h1 tag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1 files changed, 1 </w:t>
      </w: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insertions(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+), 1 deletions(-)</w:t>
      </w:r>
    </w:p>
    <w:p w:rsidR="00D41C1F" w:rsidRPr="00D41C1F" w:rsidRDefault="00D41C1F" w:rsidP="00D41C1F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Строка «Waiting for Emacs…» получена из программы </w:t>
      </w:r>
      <w:r w:rsidRPr="00D41C1F">
        <w:rPr>
          <w:rFonts w:ascii="Consolas" w:eastAsia="Times New Roman" w:hAnsi="Consolas" w:cs="Consolas"/>
          <w:color w:val="444444"/>
          <w:sz w:val="24"/>
          <w:szCs w:val="24"/>
          <w:shd w:val="clear" w:color="auto" w:fill="EEEEEE"/>
          <w:lang w:eastAsia="ru-RU"/>
        </w:rPr>
        <w:t>emacsclient</w:t>
      </w: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, которая посылает файл в запущенную программу emacs и ждет его закрытия. Остальные выходные данные – стандартные коммит-сообщения.</w:t>
      </w:r>
    </w:p>
    <w:p w:rsidR="00D41C1F" w:rsidRPr="00D41C1F" w:rsidRDefault="00D41C1F" w:rsidP="00B81B51">
      <w:pPr>
        <w:pStyle w:val="222"/>
      </w:pPr>
      <w:r w:rsidRPr="00D41C1F">
        <w:rPr>
          <w:i/>
          <w:iCs/>
          <w:color w:val="ECF0F1"/>
        </w:rPr>
        <w:t>02</w:t>
      </w:r>
      <w:r w:rsidRPr="00D41C1F">
        <w:t>Проверьте состояние</w:t>
      </w:r>
    </w:p>
    <w:p w:rsidR="00D41C1F" w:rsidRPr="00D41C1F" w:rsidRDefault="00D41C1F" w:rsidP="00D41C1F">
      <w:pPr>
        <w:spacing w:after="24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В конце давайте еще раз проверим состояние.</w:t>
      </w:r>
    </w:p>
    <w:p w:rsidR="00D41C1F" w:rsidRPr="00C718FC" w:rsidRDefault="00D41C1F" w:rsidP="00C718FC">
      <w:pPr>
        <w:pStyle w:val="333"/>
        <w:rPr>
          <w:highlight w:val="lightGray"/>
        </w:rPr>
      </w:pPr>
      <w:r w:rsidRPr="00C718FC">
        <w:rPr>
          <w:highlight w:val="lightGray"/>
        </w:rPr>
        <w:t>ВЫПОЛНИТЕ: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t>git status</w:t>
      </w:r>
    </w:p>
    <w:p w:rsidR="00D41C1F" w:rsidRPr="00D41C1F" w:rsidRDefault="00D41C1F" w:rsidP="00D41C1F">
      <w:pPr>
        <w:spacing w:after="24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Вы увидите…</w:t>
      </w:r>
    </w:p>
    <w:p w:rsidR="00D41C1F" w:rsidRPr="00C718FC" w:rsidRDefault="00D41C1F" w:rsidP="00C718FC">
      <w:pPr>
        <w:pStyle w:val="333"/>
        <w:rPr>
          <w:highlight w:val="lightGray"/>
        </w:rPr>
      </w:pPr>
      <w:r w:rsidRPr="00C718FC">
        <w:rPr>
          <w:highlight w:val="lightGray"/>
        </w:rPr>
        <w:t>РЕЗУЛЬТАТ: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lastRenderedPageBreak/>
        <w:t xml:space="preserve">$ </w:t>
      </w: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git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status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# </w:t>
      </w: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On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branch master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nothing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to commit (working directory clean)</w:t>
      </w:r>
    </w:p>
    <w:p w:rsidR="00D41C1F" w:rsidRPr="00D41C1F" w:rsidRDefault="00D41C1F" w:rsidP="00D41C1F">
      <w:pPr>
        <w:spacing w:after="24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Рабочий каталог чистый, можете продолжить работу.</w:t>
      </w:r>
    </w:p>
    <w:p w:rsidR="00D41C1F" w:rsidRPr="00D41C1F" w:rsidRDefault="00D41C1F" w:rsidP="00D41C1F">
      <w:pPr>
        <w:spacing w:after="0" w:line="240" w:lineRule="auto"/>
        <w:jc w:val="right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hyperlink r:id="rId9" w:history="1">
        <w:r w:rsidRPr="00D41C1F">
          <w:rPr>
            <w:rFonts w:ascii="Arial" w:eastAsia="Times New Roman" w:hAnsi="Arial" w:cs="Arial"/>
            <w:color w:val="FFFFFF"/>
            <w:sz w:val="23"/>
            <w:szCs w:val="23"/>
            <w:u w:val="single"/>
            <w:bdr w:val="none" w:sz="0" w:space="0" w:color="auto" w:frame="1"/>
            <w:shd w:val="clear" w:color="auto" w:fill="E67E22"/>
            <w:lang w:eastAsia="ru-RU"/>
          </w:rPr>
          <w:t>9. Изменения, а не файлы</w:t>
        </w:r>
      </w:hyperlink>
    </w:p>
    <w:p w:rsidR="00D41C1F" w:rsidRPr="00D41C1F" w:rsidRDefault="00D41C1F" w:rsidP="00D41C1F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hyperlink r:id="rId10" w:history="1">
        <w:r w:rsidRPr="00D41C1F">
          <w:rPr>
            <w:rFonts w:ascii="Arial" w:eastAsia="Times New Roman" w:hAnsi="Arial" w:cs="Arial"/>
            <w:color w:val="FFFFFF"/>
            <w:sz w:val="23"/>
            <w:szCs w:val="23"/>
            <w:u w:val="single"/>
            <w:bdr w:val="none" w:sz="0" w:space="0" w:color="auto" w:frame="1"/>
            <w:shd w:val="clear" w:color="auto" w:fill="BDC3C7"/>
            <w:lang w:eastAsia="ru-RU"/>
          </w:rPr>
          <w:t>7. Индексация и коммит</w:t>
        </w:r>
      </w:hyperlink>
    </w:p>
    <w:p w:rsidR="00D41C1F" w:rsidRPr="00D41C1F" w:rsidRDefault="00D41C1F" w:rsidP="00D03766">
      <w:pPr>
        <w:pStyle w:val="1"/>
      </w:pPr>
      <w:r w:rsidRPr="00D41C1F">
        <w:t>9. Изменения, а не файлы</w:t>
      </w:r>
    </w:p>
    <w:p w:rsidR="00D41C1F" w:rsidRPr="00D41C1F" w:rsidRDefault="00D41C1F" w:rsidP="00B81B51">
      <w:pPr>
        <w:pStyle w:val="222"/>
      </w:pPr>
      <w:r w:rsidRPr="00D41C1F">
        <w:t>Цели</w:t>
      </w:r>
    </w:p>
    <w:p w:rsidR="00D41C1F" w:rsidRPr="00D41C1F" w:rsidRDefault="00D41C1F" w:rsidP="00D41C1F">
      <w:pPr>
        <w:numPr>
          <w:ilvl w:val="0"/>
          <w:numId w:val="11"/>
        </w:numP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Понять, что git работает с изменениями, а не файлами.</w:t>
      </w:r>
    </w:p>
    <w:p w:rsidR="00D41C1F" w:rsidRPr="00D41C1F" w:rsidRDefault="00D41C1F" w:rsidP="00D41C1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Большинство систем версионного контроля работают с файлами. Вы добавляете файл в версионный контроль, а система отслеживает изменения файла с этого момента.</w:t>
      </w:r>
    </w:p>
    <w:p w:rsidR="00D41C1F" w:rsidRPr="00D41C1F" w:rsidRDefault="00D41C1F" w:rsidP="00D41C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Git фокусируется на изменениях в файле, а не самом файле. Когда вы осуществляете команду </w:t>
      </w:r>
      <w:r w:rsidRPr="00D41C1F">
        <w:rPr>
          <w:rFonts w:ascii="Consolas" w:eastAsia="Times New Roman" w:hAnsi="Consolas" w:cs="Consolas"/>
          <w:color w:val="444444"/>
          <w:sz w:val="20"/>
          <w:szCs w:val="20"/>
          <w:shd w:val="clear" w:color="auto" w:fill="EEEEEE"/>
          <w:lang w:eastAsia="ru-RU"/>
        </w:rPr>
        <w:t>git add file</w:t>
      </w: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, вы не говорите git добавить файл в репозиторий. Скорее вы говорите, что git надо отметить текущее состояние файла, коммит которого будет произведен позже.</w:t>
      </w:r>
    </w:p>
    <w:p w:rsidR="00D41C1F" w:rsidRPr="00D41C1F" w:rsidRDefault="00D41C1F" w:rsidP="00D41C1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Мы попытаемся исследовать эту разницу в данном уроке.</w:t>
      </w:r>
    </w:p>
    <w:p w:rsidR="00D41C1F" w:rsidRPr="00D41C1F" w:rsidRDefault="00D41C1F" w:rsidP="00B81B51">
      <w:pPr>
        <w:pStyle w:val="222"/>
      </w:pPr>
      <w:r w:rsidRPr="00D41C1F">
        <w:rPr>
          <w:i/>
          <w:iCs/>
          <w:color w:val="ECF0F1"/>
        </w:rPr>
        <w:t>01</w:t>
      </w:r>
      <w:r w:rsidRPr="00D41C1F">
        <w:t>Первое изменение: Добавьте стандартные теги страницы</w:t>
      </w:r>
    </w:p>
    <w:p w:rsidR="00D41C1F" w:rsidRPr="00D41C1F" w:rsidRDefault="00D41C1F" w:rsidP="00D41C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Измените страницу «Hello, World», чтобы она содержала стандартные теги </w:t>
      </w:r>
      <w:r w:rsidRPr="00D41C1F">
        <w:rPr>
          <w:rFonts w:ascii="Consolas" w:eastAsia="Times New Roman" w:hAnsi="Consolas" w:cs="Consolas"/>
          <w:color w:val="444444"/>
          <w:sz w:val="20"/>
          <w:szCs w:val="20"/>
          <w:shd w:val="clear" w:color="auto" w:fill="EEEEEE"/>
          <w:lang w:eastAsia="ru-RU"/>
        </w:rPr>
        <w:t>&lt;html&gt;</w:t>
      </w: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и </w:t>
      </w:r>
      <w:r w:rsidRPr="00D41C1F">
        <w:rPr>
          <w:rFonts w:ascii="Consolas" w:eastAsia="Times New Roman" w:hAnsi="Consolas" w:cs="Consolas"/>
          <w:color w:val="444444"/>
          <w:sz w:val="20"/>
          <w:szCs w:val="20"/>
          <w:shd w:val="clear" w:color="auto" w:fill="EEEEEE"/>
          <w:lang w:eastAsia="ru-RU"/>
        </w:rPr>
        <w:t>&lt;body&gt;</w:t>
      </w: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.</w:t>
      </w:r>
    </w:p>
    <w:p w:rsidR="00D41C1F" w:rsidRPr="00D41C1F" w:rsidRDefault="00D41C1F" w:rsidP="00C718FC">
      <w:pPr>
        <w:pStyle w:val="333"/>
        <w:rPr>
          <w:rFonts w:ascii="Arial" w:eastAsia="Times New Roman" w:hAnsi="Arial" w:cs="Arial"/>
          <w:b w:val="0"/>
          <w:bCs/>
          <w:caps/>
          <w:color w:val="FFFFFF"/>
          <w:sz w:val="24"/>
          <w:szCs w:val="24"/>
          <w:lang w:val="en-US"/>
        </w:rPr>
      </w:pPr>
      <w:r w:rsidRPr="00C718FC">
        <w:rPr>
          <w:highlight w:val="lightGray"/>
        </w:rPr>
        <w:t>ФАЙЛ: hello.html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b/>
          <w:bCs/>
          <w:color w:val="444444"/>
          <w:sz w:val="24"/>
          <w:szCs w:val="24"/>
          <w:lang w:val="en-US" w:eastAsia="ru-RU"/>
        </w:rPr>
        <w:t>&lt;</w:t>
      </w:r>
      <w:proofErr w:type="gramStart"/>
      <w:r w:rsidRPr="00D41C1F">
        <w:rPr>
          <w:rFonts w:ascii="Consolas" w:eastAsia="Times New Roman" w:hAnsi="Consolas" w:cs="Consolas"/>
          <w:b/>
          <w:bCs/>
          <w:color w:val="444444"/>
          <w:sz w:val="24"/>
          <w:szCs w:val="24"/>
          <w:lang w:val="en-US" w:eastAsia="ru-RU"/>
        </w:rPr>
        <w:t>html</w:t>
      </w:r>
      <w:proofErr w:type="gramEnd"/>
      <w:r w:rsidRPr="00D41C1F">
        <w:rPr>
          <w:rFonts w:ascii="Consolas" w:eastAsia="Times New Roman" w:hAnsi="Consolas" w:cs="Consolas"/>
          <w:b/>
          <w:bCs/>
          <w:color w:val="444444"/>
          <w:sz w:val="24"/>
          <w:szCs w:val="24"/>
          <w:lang w:val="en-US" w:eastAsia="ru-RU"/>
        </w:rPr>
        <w:t>&gt;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b/>
          <w:bCs/>
          <w:color w:val="444444"/>
          <w:sz w:val="24"/>
          <w:szCs w:val="24"/>
          <w:lang w:val="en-US" w:eastAsia="ru-RU"/>
        </w:rPr>
        <w:t xml:space="preserve">  &lt;</w:t>
      </w:r>
      <w:proofErr w:type="gramStart"/>
      <w:r w:rsidRPr="00D41C1F">
        <w:rPr>
          <w:rFonts w:ascii="Consolas" w:eastAsia="Times New Roman" w:hAnsi="Consolas" w:cs="Consolas"/>
          <w:b/>
          <w:bCs/>
          <w:color w:val="444444"/>
          <w:sz w:val="24"/>
          <w:szCs w:val="24"/>
          <w:lang w:val="en-US" w:eastAsia="ru-RU"/>
        </w:rPr>
        <w:t>body</w:t>
      </w:r>
      <w:proofErr w:type="gramEnd"/>
      <w:r w:rsidRPr="00D41C1F">
        <w:rPr>
          <w:rFonts w:ascii="Consolas" w:eastAsia="Times New Roman" w:hAnsi="Consolas" w:cs="Consolas"/>
          <w:b/>
          <w:bCs/>
          <w:color w:val="444444"/>
          <w:sz w:val="24"/>
          <w:szCs w:val="24"/>
          <w:lang w:val="en-US" w:eastAsia="ru-RU"/>
        </w:rPr>
        <w:t>&gt;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   &lt;h1&gt;Hello, World</w:t>
      </w: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!&lt;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/h1&gt;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 </w:t>
      </w:r>
      <w:r w:rsidRPr="00D41C1F">
        <w:rPr>
          <w:rFonts w:ascii="Consolas" w:eastAsia="Times New Roman" w:hAnsi="Consolas" w:cs="Consolas"/>
          <w:b/>
          <w:bCs/>
          <w:color w:val="444444"/>
          <w:sz w:val="24"/>
          <w:szCs w:val="24"/>
          <w:lang w:val="en-US" w:eastAsia="ru-RU"/>
        </w:rPr>
        <w:t>&lt;/body&gt;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</w:pPr>
      <w:r w:rsidRPr="00D41C1F">
        <w:rPr>
          <w:rFonts w:ascii="Consolas" w:eastAsia="Times New Roman" w:hAnsi="Consolas" w:cs="Consolas"/>
          <w:b/>
          <w:bCs/>
          <w:color w:val="444444"/>
          <w:sz w:val="24"/>
          <w:szCs w:val="24"/>
          <w:lang w:eastAsia="ru-RU"/>
        </w:rPr>
        <w:t>&lt;/html&gt;</w:t>
      </w:r>
    </w:p>
    <w:p w:rsidR="00D41C1F" w:rsidRPr="00D41C1F" w:rsidRDefault="00D41C1F" w:rsidP="00B81B51">
      <w:pPr>
        <w:pStyle w:val="222"/>
      </w:pPr>
      <w:r w:rsidRPr="00D41C1F">
        <w:rPr>
          <w:i/>
          <w:iCs/>
          <w:color w:val="ECF0F1"/>
        </w:rPr>
        <w:t>02</w:t>
      </w:r>
      <w:r w:rsidRPr="00D41C1F">
        <w:t>Добавьте это изменение</w:t>
      </w:r>
    </w:p>
    <w:p w:rsidR="00D41C1F" w:rsidRPr="00D41C1F" w:rsidRDefault="00D41C1F" w:rsidP="00D41C1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Теперь добавьте это изменение в индекс git.</w:t>
      </w:r>
    </w:p>
    <w:p w:rsidR="00D41C1F" w:rsidRPr="00D41C1F" w:rsidRDefault="00D41C1F" w:rsidP="00C718FC">
      <w:pPr>
        <w:pStyle w:val="333"/>
        <w:rPr>
          <w:rFonts w:ascii="Arial" w:eastAsia="Times New Roman" w:hAnsi="Arial" w:cs="Arial"/>
          <w:b w:val="0"/>
          <w:bCs/>
          <w:caps/>
          <w:color w:val="FFFFFF"/>
          <w:sz w:val="24"/>
          <w:szCs w:val="24"/>
        </w:rPr>
      </w:pPr>
      <w:r w:rsidRPr="00C718FC">
        <w:rPr>
          <w:highlight w:val="lightGray"/>
        </w:rPr>
        <w:t>ВЫПОЛНИТЕ: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t>git add hello.html</w:t>
      </w:r>
    </w:p>
    <w:p w:rsidR="00D41C1F" w:rsidRPr="00D41C1F" w:rsidRDefault="00D41C1F" w:rsidP="00B81B51">
      <w:pPr>
        <w:pStyle w:val="222"/>
      </w:pPr>
      <w:r w:rsidRPr="00D41C1F">
        <w:rPr>
          <w:i/>
          <w:iCs/>
          <w:color w:val="ECF0F1"/>
        </w:rPr>
        <w:t>03</w:t>
      </w:r>
      <w:r w:rsidRPr="00D41C1F">
        <w:t>Второе изменение: Добавьте заголовки HTML</w:t>
      </w:r>
    </w:p>
    <w:p w:rsidR="00D41C1F" w:rsidRPr="00D41C1F" w:rsidRDefault="00D41C1F" w:rsidP="00D41C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Теперь добавьте заголовки HTML (секцию </w:t>
      </w:r>
      <w:r w:rsidRPr="00D41C1F">
        <w:rPr>
          <w:rFonts w:ascii="Consolas" w:eastAsia="Times New Roman" w:hAnsi="Consolas" w:cs="Consolas"/>
          <w:color w:val="444444"/>
          <w:sz w:val="20"/>
          <w:szCs w:val="20"/>
          <w:shd w:val="clear" w:color="auto" w:fill="EEEEEE"/>
          <w:lang w:eastAsia="ru-RU"/>
        </w:rPr>
        <w:t>&lt;head&gt;</w:t>
      </w: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) к странице «Hello, World».</w:t>
      </w:r>
    </w:p>
    <w:p w:rsidR="00D41C1F" w:rsidRPr="00C718FC" w:rsidRDefault="00D41C1F" w:rsidP="00C718FC">
      <w:pPr>
        <w:pStyle w:val="333"/>
        <w:rPr>
          <w:highlight w:val="lightGray"/>
        </w:rPr>
      </w:pPr>
      <w:r w:rsidRPr="00C718FC">
        <w:rPr>
          <w:highlight w:val="lightGray"/>
        </w:rPr>
        <w:t>ФАЙЛ: hello.html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&lt;</w:t>
      </w: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html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&gt;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b/>
          <w:bCs/>
          <w:color w:val="444444"/>
          <w:sz w:val="24"/>
          <w:szCs w:val="24"/>
          <w:lang w:val="en-US" w:eastAsia="ru-RU"/>
        </w:rPr>
        <w:lastRenderedPageBreak/>
        <w:t xml:space="preserve">  &lt;</w:t>
      </w:r>
      <w:proofErr w:type="gramStart"/>
      <w:r w:rsidRPr="00D41C1F">
        <w:rPr>
          <w:rFonts w:ascii="Consolas" w:eastAsia="Times New Roman" w:hAnsi="Consolas" w:cs="Consolas"/>
          <w:b/>
          <w:bCs/>
          <w:color w:val="444444"/>
          <w:sz w:val="24"/>
          <w:szCs w:val="24"/>
          <w:lang w:val="en-US" w:eastAsia="ru-RU"/>
        </w:rPr>
        <w:t>head</w:t>
      </w:r>
      <w:proofErr w:type="gramEnd"/>
      <w:r w:rsidRPr="00D41C1F">
        <w:rPr>
          <w:rFonts w:ascii="Consolas" w:eastAsia="Times New Roman" w:hAnsi="Consolas" w:cs="Consolas"/>
          <w:b/>
          <w:bCs/>
          <w:color w:val="444444"/>
          <w:sz w:val="24"/>
          <w:szCs w:val="24"/>
          <w:lang w:val="en-US" w:eastAsia="ru-RU"/>
        </w:rPr>
        <w:t>&gt;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b/>
          <w:bCs/>
          <w:color w:val="444444"/>
          <w:sz w:val="24"/>
          <w:szCs w:val="24"/>
          <w:lang w:val="en-US" w:eastAsia="ru-RU"/>
        </w:rPr>
        <w:t xml:space="preserve">  &lt;/head&gt;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 &lt;</w:t>
      </w: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body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&gt;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   &lt;h1&gt;Hello, World</w:t>
      </w: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!&lt;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/h1&gt;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 </w:t>
      </w:r>
      <w:r w:rsidRPr="00D41C1F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t>&lt;/body&gt;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t>&lt;/html&gt;</w:t>
      </w:r>
    </w:p>
    <w:p w:rsidR="00D41C1F" w:rsidRPr="00D41C1F" w:rsidRDefault="00D41C1F" w:rsidP="00B81B51">
      <w:pPr>
        <w:pStyle w:val="222"/>
      </w:pPr>
      <w:r w:rsidRPr="00D41C1F">
        <w:rPr>
          <w:i/>
          <w:iCs/>
          <w:color w:val="ECF0F1"/>
        </w:rPr>
        <w:t>04</w:t>
      </w:r>
      <w:r w:rsidRPr="00D41C1F">
        <w:t>Проверьте текущий статус</w:t>
      </w:r>
    </w:p>
    <w:p w:rsidR="00D41C1F" w:rsidRPr="00C718FC" w:rsidRDefault="00D41C1F" w:rsidP="00C718FC">
      <w:pPr>
        <w:pStyle w:val="333"/>
        <w:rPr>
          <w:highlight w:val="lightGray"/>
        </w:rPr>
      </w:pPr>
      <w:r w:rsidRPr="00C718FC">
        <w:rPr>
          <w:highlight w:val="lightGray"/>
        </w:rPr>
        <w:t>ВЫПОЛНИТЕ: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t>git status</w:t>
      </w:r>
    </w:p>
    <w:p w:rsidR="00D41C1F" w:rsidRPr="00D41C1F" w:rsidRDefault="00D41C1F" w:rsidP="00D41C1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Вы увидите…</w:t>
      </w:r>
    </w:p>
    <w:p w:rsidR="00D41C1F" w:rsidRPr="00C718FC" w:rsidRDefault="00D41C1F" w:rsidP="00C718FC">
      <w:pPr>
        <w:pStyle w:val="333"/>
        <w:rPr>
          <w:highlight w:val="lightGray"/>
        </w:rPr>
      </w:pPr>
      <w:r w:rsidRPr="00C718FC">
        <w:rPr>
          <w:highlight w:val="lightGray"/>
        </w:rPr>
        <w:t>РЕЗУЛЬТАТ: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$ </w:t>
      </w: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git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status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# </w:t>
      </w: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On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branch master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# Changes to be committed: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#   (use "git reset HEAD &lt;file&gt;..." to unstage)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#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#   modified:   hello.html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#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# Changes not staged for commit: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#   (use "git add &lt;file&gt;..." to update what will be committed)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#   (use "git checkout -- &lt;file&gt;..." to discard changes in working directory)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t>#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t xml:space="preserve">#   </w:t>
      </w: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t xml:space="preserve">modified:   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t>hello.html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t>#</w:t>
      </w:r>
    </w:p>
    <w:p w:rsidR="00D41C1F" w:rsidRPr="00D41C1F" w:rsidRDefault="00D41C1F" w:rsidP="00D41C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Обратите внимание на то, что </w:t>
      </w:r>
      <w:r w:rsidRPr="00D41C1F">
        <w:rPr>
          <w:rFonts w:ascii="Consolas" w:eastAsia="Times New Roman" w:hAnsi="Consolas" w:cs="Consolas"/>
          <w:color w:val="444444"/>
          <w:sz w:val="20"/>
          <w:szCs w:val="20"/>
          <w:shd w:val="clear" w:color="auto" w:fill="EEEEEE"/>
          <w:lang w:eastAsia="ru-RU"/>
        </w:rPr>
        <w:t>hello.html</w:t>
      </w: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указан дважды в состоянии. Первое изменение (добавление стандартных тегов) проиндексировано и готово к коммиту. Второе изменение (добавление заголовков HTML) является непроиндексированным. Если бы вы делали коммит сейчас, заголовки не были бы сохранены в репозиторий.</w:t>
      </w:r>
    </w:p>
    <w:p w:rsidR="00D41C1F" w:rsidRPr="00D41C1F" w:rsidRDefault="00D41C1F" w:rsidP="00D41C1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Давайте проверим.</w:t>
      </w:r>
    </w:p>
    <w:p w:rsidR="00D41C1F" w:rsidRPr="00D41C1F" w:rsidRDefault="00D41C1F" w:rsidP="00B81B51">
      <w:pPr>
        <w:pStyle w:val="222"/>
      </w:pPr>
      <w:r w:rsidRPr="00D41C1F">
        <w:rPr>
          <w:i/>
          <w:iCs/>
          <w:color w:val="ECF0F1"/>
        </w:rPr>
        <w:t>05</w:t>
      </w:r>
      <w:r w:rsidRPr="00D41C1F">
        <w:t>Коммит</w:t>
      </w:r>
    </w:p>
    <w:p w:rsidR="00D41C1F" w:rsidRPr="00D41C1F" w:rsidRDefault="00D41C1F" w:rsidP="00D41C1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Произведите коммит проиндексированного изменения (значение по умолчанию), а затем еще раз проверьте состояние.</w:t>
      </w:r>
    </w:p>
    <w:p w:rsidR="00D41C1F" w:rsidRPr="00C718FC" w:rsidRDefault="00D41C1F" w:rsidP="00C718FC">
      <w:pPr>
        <w:pStyle w:val="333"/>
        <w:rPr>
          <w:highlight w:val="lightGray"/>
        </w:rPr>
      </w:pPr>
      <w:r w:rsidRPr="00C718FC">
        <w:rPr>
          <w:highlight w:val="lightGray"/>
        </w:rPr>
        <w:lastRenderedPageBreak/>
        <w:t>ВЫПОЛНИТЕ: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git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commit -m "Added standard HTML page tags"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t>git status</w:t>
      </w:r>
    </w:p>
    <w:p w:rsidR="00D41C1F" w:rsidRPr="00D41C1F" w:rsidRDefault="00D41C1F" w:rsidP="00D41C1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Вы увидите…</w:t>
      </w:r>
    </w:p>
    <w:p w:rsidR="00D41C1F" w:rsidRPr="00C718FC" w:rsidRDefault="00D41C1F" w:rsidP="00C718FC">
      <w:pPr>
        <w:pStyle w:val="333"/>
        <w:rPr>
          <w:highlight w:val="lightGray"/>
        </w:rPr>
      </w:pPr>
      <w:r w:rsidRPr="00C718FC">
        <w:rPr>
          <w:highlight w:val="lightGray"/>
        </w:rPr>
        <w:t>РЕЗУЛЬТАТ: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$ </w:t>
      </w: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git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commit -m "Added standard HTML page tags"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[</w:t>
      </w: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master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8c32287] Added standard HTML page tags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1 files changed, 3 </w:t>
      </w: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insertions(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+), 1 deletions(-)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$ </w:t>
      </w: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git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status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# </w:t>
      </w: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On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branch master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# Changes not staged for commit: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#   (use "git add &lt;file&gt;..." to update what will be committed)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#   (use "git checkout -- &lt;file&gt;..." to discard changes in working directory)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#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#   modified:   hello.html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#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no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changes added to commit (use "git add" and/or "git commit -a")</w:t>
      </w:r>
    </w:p>
    <w:p w:rsidR="00D41C1F" w:rsidRPr="00D41C1F" w:rsidRDefault="00D41C1F" w:rsidP="00D41C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Состояние команды говорит о том, что </w:t>
      </w:r>
      <w:r w:rsidRPr="00D41C1F">
        <w:rPr>
          <w:rFonts w:ascii="Consolas" w:eastAsia="Times New Roman" w:hAnsi="Consolas" w:cs="Consolas"/>
          <w:color w:val="444444"/>
          <w:sz w:val="20"/>
          <w:szCs w:val="20"/>
          <w:shd w:val="clear" w:color="auto" w:fill="EEEEEE"/>
          <w:lang w:eastAsia="ru-RU"/>
        </w:rPr>
        <w:t>hello.html</w:t>
      </w: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имеет незафиксированные изменения, но уже не в буферной зоне.</w:t>
      </w:r>
    </w:p>
    <w:p w:rsidR="00D41C1F" w:rsidRPr="00D41C1F" w:rsidRDefault="00D41C1F" w:rsidP="00B81B51">
      <w:pPr>
        <w:pStyle w:val="222"/>
      </w:pPr>
      <w:r w:rsidRPr="00D41C1F">
        <w:rPr>
          <w:i/>
          <w:iCs/>
          <w:color w:val="ECF0F1"/>
        </w:rPr>
        <w:t>06</w:t>
      </w:r>
      <w:r w:rsidRPr="00D41C1F">
        <w:t>Добавьте второе изменение</w:t>
      </w:r>
    </w:p>
    <w:p w:rsidR="00D41C1F" w:rsidRPr="00D41C1F" w:rsidRDefault="00D41C1F" w:rsidP="00D41C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Теперь добавьте второе изменение в индекс, а затем проверьте состояние с помощью команды </w:t>
      </w:r>
      <w:r w:rsidRPr="00D41C1F">
        <w:rPr>
          <w:rFonts w:ascii="Consolas" w:eastAsia="Times New Roman" w:hAnsi="Consolas" w:cs="Consolas"/>
          <w:color w:val="444444"/>
          <w:sz w:val="20"/>
          <w:szCs w:val="20"/>
          <w:shd w:val="clear" w:color="auto" w:fill="EEEEEE"/>
          <w:lang w:eastAsia="ru-RU"/>
        </w:rPr>
        <w:t>git status</w:t>
      </w: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.</w:t>
      </w:r>
    </w:p>
    <w:p w:rsidR="00D41C1F" w:rsidRPr="00574477" w:rsidRDefault="00D41C1F" w:rsidP="00574477">
      <w:pPr>
        <w:pStyle w:val="333"/>
        <w:rPr>
          <w:highlight w:val="lightGray"/>
        </w:rPr>
      </w:pPr>
      <w:r w:rsidRPr="00574477">
        <w:rPr>
          <w:highlight w:val="lightGray"/>
        </w:rPr>
        <w:t>ВЫПОЛНИТЕ: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t xml:space="preserve">git </w:t>
      </w: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t>add .</w:t>
      </w:r>
      <w:proofErr w:type="gramEnd"/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t>git status</w:t>
      </w:r>
    </w:p>
    <w:p w:rsidR="00D41C1F" w:rsidRPr="00D41C1F" w:rsidRDefault="00D41C1F" w:rsidP="00D41C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  <w:t>Примечание:</w:t>
      </w: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</w:t>
      </w:r>
      <w:proofErr w:type="gramStart"/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В</w:t>
      </w:r>
      <w:proofErr w:type="gramEnd"/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 xml:space="preserve"> качестве файла для добавления, мы использовали текущий каталог («.»). Это самый краткий и удобный путь для добавления всех изменений в файлы текущего каталога и его подкаталоги. Но поскольку он добавляет все, </w:t>
      </w:r>
      <w:r w:rsidRPr="00D41C1F">
        <w:rPr>
          <w:rFonts w:ascii="Arial" w:eastAsia="Times New Roman" w:hAnsi="Arial" w:cs="Arial"/>
          <w:i/>
          <w:iCs/>
          <w:color w:val="444444"/>
          <w:sz w:val="24"/>
          <w:szCs w:val="24"/>
          <w:lang w:eastAsia="ru-RU"/>
        </w:rPr>
        <w:t>не лишним</w:t>
      </w: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будет проверить состояние перед запуском </w:t>
      </w:r>
      <w:r w:rsidRPr="00D41C1F">
        <w:rPr>
          <w:rFonts w:ascii="Consolas" w:eastAsia="Times New Roman" w:hAnsi="Consolas" w:cs="Consolas"/>
          <w:color w:val="444444"/>
          <w:sz w:val="20"/>
          <w:szCs w:val="20"/>
          <w:shd w:val="clear" w:color="auto" w:fill="EEEEEE"/>
          <w:lang w:eastAsia="ru-RU"/>
        </w:rPr>
        <w:t>add</w:t>
      </w: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, просто чтобы убедиться, что вы не добавили какой-то файл, который добавлять было не нужно.</w:t>
      </w:r>
    </w:p>
    <w:p w:rsidR="00D41C1F" w:rsidRPr="00D41C1F" w:rsidRDefault="00D41C1F" w:rsidP="00D41C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Я хотел показать вам трюк с </w:t>
      </w:r>
      <w:r w:rsidRPr="00D41C1F">
        <w:rPr>
          <w:rFonts w:ascii="Consolas" w:eastAsia="Times New Roman" w:hAnsi="Consolas" w:cs="Consolas"/>
          <w:color w:val="444444"/>
          <w:sz w:val="20"/>
          <w:szCs w:val="20"/>
          <w:shd w:val="clear" w:color="auto" w:fill="EEEEEE"/>
          <w:lang w:eastAsia="ru-RU"/>
        </w:rPr>
        <w:t>add</w:t>
      </w: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, далее мы будем на всякий случай продолжать добавлять явные файлы.</w:t>
      </w:r>
    </w:p>
    <w:p w:rsidR="00D41C1F" w:rsidRPr="00D41C1F" w:rsidRDefault="00D41C1F" w:rsidP="00D41C1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44444"/>
          <w:sz w:val="24"/>
          <w:szCs w:val="24"/>
          <w:lang w:val="en-US"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lastRenderedPageBreak/>
        <w:t>Вы</w:t>
      </w:r>
      <w:r w:rsidRPr="00D41C1F">
        <w:rPr>
          <w:rFonts w:ascii="Arial" w:eastAsia="Times New Roman" w:hAnsi="Arial" w:cs="Arial"/>
          <w:color w:val="444444"/>
          <w:sz w:val="24"/>
          <w:szCs w:val="24"/>
          <w:lang w:val="en-US" w:eastAsia="ru-RU"/>
        </w:rPr>
        <w:t xml:space="preserve"> </w:t>
      </w: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увидите</w:t>
      </w:r>
      <w:r w:rsidRPr="00D41C1F">
        <w:rPr>
          <w:rFonts w:ascii="Arial" w:eastAsia="Times New Roman" w:hAnsi="Arial" w:cs="Arial"/>
          <w:color w:val="444444"/>
          <w:sz w:val="24"/>
          <w:szCs w:val="24"/>
          <w:lang w:val="en-US" w:eastAsia="ru-RU"/>
        </w:rPr>
        <w:t>…</w:t>
      </w:r>
    </w:p>
    <w:p w:rsidR="00D41C1F" w:rsidRPr="00574477" w:rsidRDefault="00D41C1F" w:rsidP="00574477">
      <w:pPr>
        <w:pStyle w:val="333"/>
        <w:rPr>
          <w:highlight w:val="lightGray"/>
        </w:rPr>
      </w:pPr>
      <w:r w:rsidRPr="00574477">
        <w:rPr>
          <w:highlight w:val="lightGray"/>
        </w:rPr>
        <w:t>РЕЗУЛЬТАТ: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$ </w:t>
      </w: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git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status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# </w:t>
      </w: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On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branch master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t># Changes to be committed: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#   (use "git reset HEAD &lt;file&gt;..." to unstage)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t>#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t xml:space="preserve">#   </w:t>
      </w: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t xml:space="preserve">modified:   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t>hello.html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t>#</w:t>
      </w:r>
    </w:p>
    <w:p w:rsidR="00D41C1F" w:rsidRPr="00D41C1F" w:rsidRDefault="00D41C1F" w:rsidP="00D41C1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Второе изменение было проиндексировано и готово к коммиту.</w:t>
      </w:r>
    </w:p>
    <w:p w:rsidR="00D41C1F" w:rsidRPr="00D41C1F" w:rsidRDefault="00D41C1F" w:rsidP="00B81B51">
      <w:pPr>
        <w:pStyle w:val="222"/>
      </w:pPr>
      <w:r w:rsidRPr="00D41C1F">
        <w:rPr>
          <w:i/>
          <w:iCs/>
          <w:color w:val="ECF0F1"/>
        </w:rPr>
        <w:t>07</w:t>
      </w:r>
      <w:r w:rsidRPr="00D41C1F">
        <w:t>Сделайте коммит второго изменения</w:t>
      </w:r>
    </w:p>
    <w:p w:rsidR="00D41C1F" w:rsidRPr="00574477" w:rsidRDefault="00D41C1F" w:rsidP="00574477">
      <w:pPr>
        <w:pStyle w:val="333"/>
        <w:rPr>
          <w:highlight w:val="lightGray"/>
        </w:rPr>
      </w:pPr>
      <w:r w:rsidRPr="00574477">
        <w:rPr>
          <w:highlight w:val="lightGray"/>
        </w:rPr>
        <w:t>ВЫПОЛНИТЕ: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git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commit -m "Added HTML header"</w:t>
      </w:r>
    </w:p>
    <w:p w:rsidR="00D41C1F" w:rsidRPr="00D41C1F" w:rsidRDefault="00D41C1F" w:rsidP="00D03766">
      <w:pPr>
        <w:pStyle w:val="1"/>
      </w:pPr>
      <w:r w:rsidRPr="00D41C1F">
        <w:t>10. История</w:t>
      </w:r>
    </w:p>
    <w:p w:rsidR="00D41C1F" w:rsidRPr="00D41C1F" w:rsidRDefault="00D41C1F" w:rsidP="00B81B51">
      <w:pPr>
        <w:pStyle w:val="222"/>
      </w:pPr>
      <w:r w:rsidRPr="00D41C1F">
        <w:t>Цели</w:t>
      </w:r>
    </w:p>
    <w:p w:rsidR="00D41C1F" w:rsidRPr="00D41C1F" w:rsidRDefault="00D41C1F" w:rsidP="00D41C1F">
      <w:pPr>
        <w:numPr>
          <w:ilvl w:val="0"/>
          <w:numId w:val="12"/>
        </w:numP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Научиться просматривать историю проекта.</w:t>
      </w:r>
    </w:p>
    <w:p w:rsidR="00D41C1F" w:rsidRPr="00D41C1F" w:rsidRDefault="00D41C1F" w:rsidP="00D41C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Получение списка произведенных изменений — функция команды </w:t>
      </w:r>
      <w:r w:rsidRPr="00D41C1F">
        <w:rPr>
          <w:rFonts w:ascii="Consolas" w:eastAsia="Times New Roman" w:hAnsi="Consolas" w:cs="Consolas"/>
          <w:color w:val="444444"/>
          <w:sz w:val="20"/>
          <w:szCs w:val="20"/>
          <w:shd w:val="clear" w:color="auto" w:fill="EEEEEE"/>
          <w:lang w:eastAsia="ru-RU"/>
        </w:rPr>
        <w:t>git log</w:t>
      </w: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.</w:t>
      </w:r>
    </w:p>
    <w:p w:rsidR="00D41C1F" w:rsidRPr="00574477" w:rsidRDefault="00D41C1F" w:rsidP="00574477">
      <w:pPr>
        <w:pStyle w:val="333"/>
        <w:rPr>
          <w:highlight w:val="lightGray"/>
        </w:rPr>
      </w:pPr>
      <w:r w:rsidRPr="00574477">
        <w:rPr>
          <w:highlight w:val="lightGray"/>
        </w:rPr>
        <w:t>ВЫПОЛНИТЕ: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t>git log</w:t>
      </w:r>
    </w:p>
    <w:p w:rsidR="00D41C1F" w:rsidRPr="00D41C1F" w:rsidRDefault="00D41C1F" w:rsidP="00D41C1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Вы увидите…</w:t>
      </w:r>
    </w:p>
    <w:p w:rsidR="00D41C1F" w:rsidRPr="00574477" w:rsidRDefault="00D41C1F" w:rsidP="00574477">
      <w:pPr>
        <w:pStyle w:val="333"/>
        <w:rPr>
          <w:highlight w:val="lightGray"/>
        </w:rPr>
      </w:pPr>
      <w:r w:rsidRPr="00574477">
        <w:rPr>
          <w:highlight w:val="lightGray"/>
        </w:rPr>
        <w:t>РЕЗУЛЬТАТ: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$ </w:t>
      </w: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git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log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commit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fa3c1411aa09441695a9e645d4371e8d749da1dc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Author: Alexander Shvets &lt;alex@githowto.com&gt;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Date:   Wed Mar 9 10:27:54 2011 -0500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   Added HTML header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commit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8c3228730ed03116815a5cc682e8105e7d981928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Author: Alexander Shvets &lt;alex@githowto.com&gt;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Date:   Wed Mar 9 10:27:54 2011 -0500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   Added standard HTML page tags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commit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43628f779cb333dd30d78186499f93638107f70b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Author: Alexander Shvets &lt;alex@githowto.com&gt;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Date:   Wed Mar 9 10:27:54 2011 -0500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   Added h1 tag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commit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911e8c91caeab8d30ad16d56746cbd6eef72dc4c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Author: Alexander Shvets &lt;alex@githowto.com&gt;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</w:pP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t xml:space="preserve">Date:   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t>Wed Mar 9 10:27:54 2011 -0500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</w:pP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t xml:space="preserve">    First Commit</w:t>
      </w:r>
    </w:p>
    <w:p w:rsidR="00D41C1F" w:rsidRPr="00D41C1F" w:rsidRDefault="00D41C1F" w:rsidP="00D41C1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Вот список всех четырех коммитов в репозиторий, которые мы успели совершить.</w:t>
      </w:r>
    </w:p>
    <w:p w:rsidR="00D41C1F" w:rsidRPr="00D41C1F" w:rsidRDefault="00D41C1F" w:rsidP="00B81B51">
      <w:pPr>
        <w:pStyle w:val="222"/>
      </w:pPr>
      <w:r w:rsidRPr="00D41C1F">
        <w:rPr>
          <w:i/>
          <w:iCs/>
          <w:color w:val="ECF0F1"/>
        </w:rPr>
        <w:t>01</w:t>
      </w:r>
      <w:r w:rsidRPr="00D41C1F">
        <w:t>Однострочная история</w:t>
      </w:r>
    </w:p>
    <w:p w:rsidR="00D41C1F" w:rsidRPr="00D41C1F" w:rsidRDefault="00D41C1F" w:rsidP="00D41C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Вы полностью контролируете то, что отображает </w:t>
      </w:r>
      <w:r w:rsidRPr="00D41C1F">
        <w:rPr>
          <w:rFonts w:ascii="Consolas" w:eastAsia="Times New Roman" w:hAnsi="Consolas" w:cs="Consolas"/>
          <w:color w:val="444444"/>
          <w:sz w:val="20"/>
          <w:szCs w:val="20"/>
          <w:shd w:val="clear" w:color="auto" w:fill="EEEEEE"/>
          <w:lang w:eastAsia="ru-RU"/>
        </w:rPr>
        <w:t>log</w:t>
      </w: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. Мне, например, нравится однострочный формат:</w:t>
      </w:r>
    </w:p>
    <w:p w:rsidR="00D41C1F" w:rsidRPr="00574477" w:rsidRDefault="00D41C1F" w:rsidP="00574477">
      <w:pPr>
        <w:pStyle w:val="333"/>
        <w:rPr>
          <w:highlight w:val="lightGray"/>
        </w:rPr>
      </w:pPr>
      <w:r w:rsidRPr="00574477">
        <w:rPr>
          <w:highlight w:val="lightGray"/>
        </w:rPr>
        <w:t>ВЫПОЛНИТЕ: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t>git log --pretty=oneline</w:t>
      </w:r>
    </w:p>
    <w:p w:rsidR="00D41C1F" w:rsidRPr="00D41C1F" w:rsidRDefault="00D41C1F" w:rsidP="00D41C1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Вы увидите…</w:t>
      </w:r>
    </w:p>
    <w:p w:rsidR="00D41C1F" w:rsidRPr="00574477" w:rsidRDefault="00D41C1F" w:rsidP="00574477">
      <w:pPr>
        <w:pStyle w:val="333"/>
        <w:rPr>
          <w:highlight w:val="lightGray"/>
        </w:rPr>
      </w:pPr>
      <w:r w:rsidRPr="00574477">
        <w:rPr>
          <w:highlight w:val="lightGray"/>
        </w:rPr>
        <w:t>РЕЗУЛЬТАТ: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$ </w:t>
      </w: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git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log --pretty=oneline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fa3c1411aa09441695a9e645d4371e8d749da1dc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Added HTML header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8c3228730ed03116815a5cc682e8105e7d981928 Added standard HTML page tags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lastRenderedPageBreak/>
        <w:t>43628f779cb333dd30d78186499f93638107f70b Added h1 tag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911e8c91caeab8d30ad16d56746cbd6eef72dc4c First Commit</w:t>
      </w:r>
    </w:p>
    <w:p w:rsidR="00D41C1F" w:rsidRPr="00D41C1F" w:rsidRDefault="00D41C1F" w:rsidP="00B81B51">
      <w:pPr>
        <w:pStyle w:val="222"/>
      </w:pPr>
      <w:r w:rsidRPr="00D41C1F">
        <w:rPr>
          <w:i/>
          <w:iCs/>
          <w:color w:val="ECF0F1"/>
        </w:rPr>
        <w:t>02</w:t>
      </w:r>
      <w:r w:rsidRPr="00D41C1F">
        <w:t>Контроль отображения записей</w:t>
      </w:r>
    </w:p>
    <w:p w:rsidR="00D41C1F" w:rsidRPr="00D41C1F" w:rsidRDefault="00D41C1F" w:rsidP="00D41C1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Есть много вариантов выбора, какие элементы отображаются в логе. Поиграйте со следующими параметрами: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t>git log --pretty=oneline --max-count=2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git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log --pretty=oneline --since='5 minutes ago'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git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log --pretty=oneline --until='5 minutes ago'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git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log --pretty=oneline --author=&lt;your name&gt;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git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log --pretty=oneline --all</w:t>
      </w:r>
    </w:p>
    <w:p w:rsidR="00D41C1F" w:rsidRPr="00D41C1F" w:rsidRDefault="00D41C1F" w:rsidP="00D41C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val="en-US"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В</w:t>
      </w:r>
      <w:r w:rsidRPr="00D41C1F">
        <w:rPr>
          <w:rFonts w:ascii="Arial" w:eastAsia="Times New Roman" w:hAnsi="Arial" w:cs="Arial"/>
          <w:color w:val="444444"/>
          <w:sz w:val="24"/>
          <w:szCs w:val="24"/>
          <w:lang w:val="en-US" w:eastAsia="ru-RU"/>
        </w:rPr>
        <w:t xml:space="preserve"> unix-</w:t>
      </w: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системах</w:t>
      </w:r>
      <w:r w:rsidRPr="00D41C1F">
        <w:rPr>
          <w:rFonts w:ascii="Arial" w:eastAsia="Times New Roman" w:hAnsi="Arial" w:cs="Arial"/>
          <w:color w:val="444444"/>
          <w:sz w:val="24"/>
          <w:szCs w:val="24"/>
          <w:lang w:val="en-US" w:eastAsia="ru-RU"/>
        </w:rPr>
        <w:t xml:space="preserve"> </w:t>
      </w: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доступна</w:t>
      </w:r>
      <w:r w:rsidRPr="00D41C1F">
        <w:rPr>
          <w:rFonts w:ascii="Arial" w:eastAsia="Times New Roman" w:hAnsi="Arial" w:cs="Arial"/>
          <w:color w:val="444444"/>
          <w:sz w:val="24"/>
          <w:szCs w:val="24"/>
          <w:lang w:val="en-US" w:eastAsia="ru-RU"/>
        </w:rPr>
        <w:t xml:space="preserve"> </w:t>
      </w: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справочная</w:t>
      </w:r>
      <w:r w:rsidRPr="00D41C1F">
        <w:rPr>
          <w:rFonts w:ascii="Arial" w:eastAsia="Times New Roman" w:hAnsi="Arial" w:cs="Arial"/>
          <w:color w:val="444444"/>
          <w:sz w:val="24"/>
          <w:szCs w:val="24"/>
          <w:lang w:val="en-US" w:eastAsia="ru-RU"/>
        </w:rPr>
        <w:t xml:space="preserve"> </w:t>
      </w: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страница</w:t>
      </w:r>
      <w:r w:rsidRPr="00D41C1F">
        <w:rPr>
          <w:rFonts w:ascii="Arial" w:eastAsia="Times New Roman" w:hAnsi="Arial" w:cs="Arial"/>
          <w:color w:val="444444"/>
          <w:sz w:val="24"/>
          <w:szCs w:val="24"/>
          <w:lang w:val="en-US" w:eastAsia="ru-RU"/>
        </w:rPr>
        <w:t> </w:t>
      </w:r>
      <w:r w:rsidRPr="00D41C1F">
        <w:rPr>
          <w:rFonts w:ascii="Consolas" w:eastAsia="Times New Roman" w:hAnsi="Consolas" w:cs="Consolas"/>
          <w:color w:val="444444"/>
          <w:sz w:val="20"/>
          <w:szCs w:val="20"/>
          <w:shd w:val="clear" w:color="auto" w:fill="EEEEEE"/>
          <w:lang w:val="en-US" w:eastAsia="ru-RU"/>
        </w:rPr>
        <w:t>man git log</w:t>
      </w:r>
      <w:r w:rsidRPr="00D41C1F">
        <w:rPr>
          <w:rFonts w:ascii="Arial" w:eastAsia="Times New Roman" w:hAnsi="Arial" w:cs="Arial"/>
          <w:color w:val="444444"/>
          <w:sz w:val="24"/>
          <w:szCs w:val="24"/>
          <w:lang w:val="en-US" w:eastAsia="ru-RU"/>
        </w:rPr>
        <w:t>.</w:t>
      </w:r>
    </w:p>
    <w:p w:rsidR="00D41C1F" w:rsidRPr="00D41C1F" w:rsidRDefault="00D41C1F" w:rsidP="00D41C1F">
      <w:pPr>
        <w:shd w:val="clear" w:color="auto" w:fill="FFFFFF"/>
        <w:spacing w:after="0" w:line="510" w:lineRule="atLeast"/>
        <w:outlineLvl w:val="1"/>
        <w:rPr>
          <w:rFonts w:ascii="Arial" w:eastAsia="Times New Roman" w:hAnsi="Arial" w:cs="Arial"/>
          <w:b/>
          <w:bCs/>
          <w:color w:val="444444"/>
          <w:sz w:val="48"/>
          <w:szCs w:val="48"/>
          <w:lang w:eastAsia="ru-RU"/>
        </w:rPr>
      </w:pPr>
      <w:r w:rsidRPr="00D41C1F">
        <w:rPr>
          <w:rFonts w:ascii="Arial" w:eastAsia="Times New Roman" w:hAnsi="Arial" w:cs="Arial"/>
          <w:b/>
          <w:bCs/>
          <w:i/>
          <w:iCs/>
          <w:color w:val="ECF0F1"/>
          <w:sz w:val="48"/>
          <w:szCs w:val="48"/>
          <w:lang w:eastAsia="ru-RU"/>
        </w:rPr>
        <w:t>03</w:t>
      </w:r>
      <w:r w:rsidRPr="00B81B51">
        <w:rPr>
          <w:rStyle w:val="2220"/>
        </w:rPr>
        <w:t>Изощряемся</w:t>
      </w:r>
    </w:p>
    <w:p w:rsidR="00D41C1F" w:rsidRPr="00D41C1F" w:rsidRDefault="00D41C1F" w:rsidP="00D41C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Вот что я использую для просмотра изменений, сделанных за последнюю неделю. Я добавлю </w:t>
      </w:r>
      <w:r w:rsidRPr="00D41C1F">
        <w:rPr>
          <w:rFonts w:ascii="Consolas" w:eastAsia="Times New Roman" w:hAnsi="Consolas" w:cs="Consolas"/>
          <w:color w:val="444444"/>
          <w:sz w:val="20"/>
          <w:szCs w:val="20"/>
          <w:shd w:val="clear" w:color="auto" w:fill="EEEEEE"/>
          <w:lang w:eastAsia="ru-RU"/>
        </w:rPr>
        <w:t>--author=alex</w:t>
      </w: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, если я хочу увидеть только изменения, которые сделал я.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git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log --all --pretty=format:"%h %cd %s (%an)" --since='7 days ago'</w:t>
      </w:r>
    </w:p>
    <w:p w:rsidR="00D41C1F" w:rsidRPr="00D41C1F" w:rsidRDefault="00D41C1F" w:rsidP="00B81B51">
      <w:pPr>
        <w:pStyle w:val="222"/>
      </w:pPr>
      <w:r w:rsidRPr="00D41C1F">
        <w:rPr>
          <w:i/>
          <w:iCs/>
          <w:color w:val="ECF0F1"/>
        </w:rPr>
        <w:t>04</w:t>
      </w:r>
      <w:r w:rsidRPr="00D41C1F">
        <w:t>Конечный формат лога</w:t>
      </w:r>
    </w:p>
    <w:p w:rsidR="00D41C1F" w:rsidRPr="00D41C1F" w:rsidRDefault="00D41C1F" w:rsidP="00D41C1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Со временем, я решил, что для большей части моей работы мне подходит следующий формат лога.</w:t>
      </w:r>
    </w:p>
    <w:p w:rsidR="00D41C1F" w:rsidRPr="00574477" w:rsidRDefault="00D41C1F" w:rsidP="00574477">
      <w:pPr>
        <w:pStyle w:val="333"/>
        <w:rPr>
          <w:highlight w:val="lightGray"/>
        </w:rPr>
      </w:pPr>
      <w:r w:rsidRPr="00574477">
        <w:rPr>
          <w:highlight w:val="lightGray"/>
        </w:rPr>
        <w:t>ВЫПОЛНИТЕ: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git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log --pretty=format:"%h %ad | %s%d [%an]" --graph --date=short</w:t>
      </w:r>
    </w:p>
    <w:p w:rsidR="00D41C1F" w:rsidRPr="00D41C1F" w:rsidRDefault="00D41C1F" w:rsidP="00D41C1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Выглядит это примерно так:</w:t>
      </w:r>
    </w:p>
    <w:p w:rsidR="00D41C1F" w:rsidRPr="00574477" w:rsidRDefault="00D41C1F" w:rsidP="00574477">
      <w:pPr>
        <w:pStyle w:val="333"/>
        <w:rPr>
          <w:highlight w:val="lightGray"/>
        </w:rPr>
      </w:pPr>
      <w:r w:rsidRPr="00574477">
        <w:rPr>
          <w:highlight w:val="lightGray"/>
        </w:rPr>
        <w:t>РЕЗУЛЬТАТ: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$ </w:t>
      </w: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git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log --pretty=format:"%h %ad | %s%d [%an]" --graph --date=short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* </w:t>
      </w: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fa3c141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2011-03-09 | Added HTML header (HEAD, master) [Alexander Shvets]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* 8c32287 2011-03-09 | Added standard HTML page tags [Alexander Shvets]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* 43628f7 2011-03-09 | Added h1 tag [Alexander Shvets]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* 911e8c9 2011-03-09 | First Commit [Alexander Shvets]</w:t>
      </w:r>
    </w:p>
    <w:p w:rsidR="00D41C1F" w:rsidRPr="00D41C1F" w:rsidRDefault="00D41C1F" w:rsidP="00D41C1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Давайте рассмотрим его в деталях:</w:t>
      </w:r>
    </w:p>
    <w:p w:rsidR="00D41C1F" w:rsidRPr="00D41C1F" w:rsidRDefault="00D41C1F" w:rsidP="00D41C1F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Consolas" w:eastAsia="Times New Roman" w:hAnsi="Consolas" w:cs="Consolas"/>
          <w:color w:val="444444"/>
          <w:sz w:val="20"/>
          <w:szCs w:val="20"/>
          <w:lang w:eastAsia="ru-RU"/>
        </w:rPr>
        <w:lastRenderedPageBreak/>
        <w:t>--pretty="..."</w:t>
      </w: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— определяет формат вывода.</w:t>
      </w:r>
    </w:p>
    <w:p w:rsidR="00D41C1F" w:rsidRPr="00D41C1F" w:rsidRDefault="00D41C1F" w:rsidP="00D41C1F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Consolas" w:eastAsia="Times New Roman" w:hAnsi="Consolas" w:cs="Consolas"/>
          <w:color w:val="444444"/>
          <w:sz w:val="20"/>
          <w:szCs w:val="20"/>
          <w:lang w:eastAsia="ru-RU"/>
        </w:rPr>
        <w:t>%h</w:t>
      </w: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— укороченный хэш коммита</w:t>
      </w:r>
    </w:p>
    <w:p w:rsidR="00D41C1F" w:rsidRPr="00D41C1F" w:rsidRDefault="00D41C1F" w:rsidP="00D41C1F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Consolas" w:eastAsia="Times New Roman" w:hAnsi="Consolas" w:cs="Consolas"/>
          <w:color w:val="444444"/>
          <w:sz w:val="20"/>
          <w:szCs w:val="20"/>
          <w:lang w:eastAsia="ru-RU"/>
        </w:rPr>
        <w:t>%d</w:t>
      </w: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— дополнения коммита («головы» веток или теги)</w:t>
      </w:r>
    </w:p>
    <w:p w:rsidR="00D41C1F" w:rsidRPr="00D41C1F" w:rsidRDefault="00D41C1F" w:rsidP="00D41C1F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Consolas" w:eastAsia="Times New Roman" w:hAnsi="Consolas" w:cs="Consolas"/>
          <w:color w:val="444444"/>
          <w:sz w:val="20"/>
          <w:szCs w:val="20"/>
          <w:lang w:eastAsia="ru-RU"/>
        </w:rPr>
        <w:t>%ad</w:t>
      </w: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— дата коммита</w:t>
      </w:r>
    </w:p>
    <w:p w:rsidR="00D41C1F" w:rsidRPr="00D41C1F" w:rsidRDefault="00D41C1F" w:rsidP="00D41C1F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Consolas" w:eastAsia="Times New Roman" w:hAnsi="Consolas" w:cs="Consolas"/>
          <w:color w:val="444444"/>
          <w:sz w:val="20"/>
          <w:szCs w:val="20"/>
          <w:lang w:eastAsia="ru-RU"/>
        </w:rPr>
        <w:t>%s</w:t>
      </w: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— комментарий</w:t>
      </w:r>
    </w:p>
    <w:p w:rsidR="00D41C1F" w:rsidRPr="00D41C1F" w:rsidRDefault="00D41C1F" w:rsidP="00D41C1F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Consolas" w:eastAsia="Times New Roman" w:hAnsi="Consolas" w:cs="Consolas"/>
          <w:color w:val="444444"/>
          <w:sz w:val="20"/>
          <w:szCs w:val="20"/>
          <w:lang w:eastAsia="ru-RU"/>
        </w:rPr>
        <w:t>%an</w:t>
      </w: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— имя автора</w:t>
      </w:r>
    </w:p>
    <w:p w:rsidR="00D41C1F" w:rsidRPr="00D41C1F" w:rsidRDefault="00D41C1F" w:rsidP="00D41C1F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Consolas" w:eastAsia="Times New Roman" w:hAnsi="Consolas" w:cs="Consolas"/>
          <w:color w:val="444444"/>
          <w:sz w:val="20"/>
          <w:szCs w:val="20"/>
          <w:lang w:eastAsia="ru-RU"/>
        </w:rPr>
        <w:t>--graph</w:t>
      </w: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— отображает дерево коммитов в виде ASCII-графика</w:t>
      </w:r>
    </w:p>
    <w:p w:rsidR="00D41C1F" w:rsidRPr="00D41C1F" w:rsidRDefault="00D41C1F" w:rsidP="00D41C1F">
      <w:pPr>
        <w:numPr>
          <w:ilvl w:val="0"/>
          <w:numId w:val="1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Consolas" w:eastAsia="Times New Roman" w:hAnsi="Consolas" w:cs="Consolas"/>
          <w:color w:val="444444"/>
          <w:sz w:val="20"/>
          <w:szCs w:val="20"/>
          <w:lang w:eastAsia="ru-RU"/>
        </w:rPr>
        <w:t>--date=short</w:t>
      </w: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— сохраняет формат даты коротким и симпатичным</w:t>
      </w:r>
    </w:p>
    <w:p w:rsidR="00D41C1F" w:rsidRPr="00D41C1F" w:rsidRDefault="00D41C1F" w:rsidP="00D41C1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Таким образом, каждый раз, когда вы захотите посмотреть лог, вам придется много печатать. К счастью, мы узнаем о git алиасах в следующем уроке.</w:t>
      </w:r>
    </w:p>
    <w:p w:rsidR="00D41C1F" w:rsidRPr="00D41C1F" w:rsidRDefault="00D41C1F" w:rsidP="00B81B51">
      <w:pPr>
        <w:pStyle w:val="222"/>
      </w:pPr>
      <w:r w:rsidRPr="00D41C1F">
        <w:rPr>
          <w:i/>
          <w:iCs/>
          <w:color w:val="ECF0F1"/>
        </w:rPr>
        <w:t>05</w:t>
      </w:r>
      <w:r w:rsidRPr="00D41C1F">
        <w:t>Другие инструменты</w:t>
      </w:r>
    </w:p>
    <w:p w:rsidR="00D41C1F" w:rsidRPr="00D41C1F" w:rsidRDefault="00D41C1F" w:rsidP="00D41C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Оба </w:t>
      </w:r>
      <w:r w:rsidRPr="00D41C1F">
        <w:rPr>
          <w:rFonts w:ascii="Consolas" w:eastAsia="Times New Roman" w:hAnsi="Consolas" w:cs="Consolas"/>
          <w:color w:val="444444"/>
          <w:sz w:val="20"/>
          <w:szCs w:val="20"/>
          <w:shd w:val="clear" w:color="auto" w:fill="EEEEEE"/>
          <w:lang w:eastAsia="ru-RU"/>
        </w:rPr>
        <w:t>gitx</w:t>
      </w: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(для Mac) и </w:t>
      </w:r>
      <w:r w:rsidRPr="00D41C1F">
        <w:rPr>
          <w:rFonts w:ascii="Consolas" w:eastAsia="Times New Roman" w:hAnsi="Consolas" w:cs="Consolas"/>
          <w:color w:val="444444"/>
          <w:sz w:val="20"/>
          <w:szCs w:val="20"/>
          <w:shd w:val="clear" w:color="auto" w:fill="EEEEEE"/>
          <w:lang w:eastAsia="ru-RU"/>
        </w:rPr>
        <w:t>gitk</w:t>
      </w: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(для любой платформы) полезны в изучении истории изменений.</w:t>
      </w:r>
    </w:p>
    <w:p w:rsidR="00D41C1F" w:rsidRPr="00D41C1F" w:rsidRDefault="00D41C1F" w:rsidP="000913EA">
      <w:pPr>
        <w:pStyle w:val="1"/>
      </w:pPr>
      <w:r w:rsidRPr="00D41C1F">
        <w:t>11. Алиасы</w:t>
      </w:r>
    </w:p>
    <w:p w:rsidR="00D41C1F" w:rsidRPr="00D41C1F" w:rsidRDefault="00D41C1F" w:rsidP="00D41C1F">
      <w:pPr>
        <w:shd w:val="clear" w:color="auto" w:fill="FFFFFF"/>
        <w:spacing w:before="480" w:after="120" w:line="480" w:lineRule="atLeast"/>
        <w:outlineLvl w:val="2"/>
        <w:rPr>
          <w:rFonts w:ascii="Arial" w:eastAsia="Times New Roman" w:hAnsi="Arial" w:cs="Arial"/>
          <w:b/>
          <w:bCs/>
          <w:color w:val="444444"/>
          <w:sz w:val="42"/>
          <w:szCs w:val="42"/>
          <w:lang w:eastAsia="ru-RU"/>
        </w:rPr>
      </w:pPr>
      <w:r w:rsidRPr="00D41C1F">
        <w:rPr>
          <w:rFonts w:ascii="Arial" w:eastAsia="Times New Roman" w:hAnsi="Arial" w:cs="Arial"/>
          <w:b/>
          <w:bCs/>
          <w:color w:val="444444"/>
          <w:sz w:val="42"/>
          <w:szCs w:val="42"/>
          <w:lang w:eastAsia="ru-RU"/>
        </w:rPr>
        <w:t>Цели</w:t>
      </w:r>
    </w:p>
    <w:p w:rsidR="00D41C1F" w:rsidRPr="00D41C1F" w:rsidRDefault="00D41C1F" w:rsidP="00D41C1F">
      <w:pPr>
        <w:numPr>
          <w:ilvl w:val="0"/>
          <w:numId w:val="14"/>
        </w:numP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Научиться настраивать алиасы и шорткаты для команд git</w:t>
      </w:r>
    </w:p>
    <w:p w:rsidR="00D41C1F" w:rsidRPr="00D41C1F" w:rsidRDefault="00D41C1F" w:rsidP="00B81B51">
      <w:pPr>
        <w:pStyle w:val="222"/>
      </w:pPr>
      <w:r w:rsidRPr="00D41C1F">
        <w:rPr>
          <w:i/>
          <w:iCs/>
          <w:color w:val="ECF0F1"/>
        </w:rPr>
        <w:t>01</w:t>
      </w:r>
      <w:r w:rsidRPr="00D41C1F">
        <w:t>Общие алиасы</w:t>
      </w:r>
    </w:p>
    <w:p w:rsidR="00D41C1F" w:rsidRPr="00D41C1F" w:rsidRDefault="00D41C1F" w:rsidP="00D41C1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Для пользователей Windows:</w:t>
      </w:r>
    </w:p>
    <w:p w:rsidR="00D41C1F" w:rsidRPr="00574477" w:rsidRDefault="00D41C1F" w:rsidP="00574477">
      <w:pPr>
        <w:pStyle w:val="333"/>
        <w:rPr>
          <w:highlight w:val="lightGray"/>
        </w:rPr>
      </w:pPr>
      <w:r w:rsidRPr="00574477">
        <w:rPr>
          <w:highlight w:val="lightGray"/>
        </w:rPr>
        <w:t>ВЫПОЛНИТЬ: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git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config --global alias.co checkout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git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config --global alias.ci commit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git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config --global alias.st status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git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config --global alias.br branch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git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config --global alias.hist "log --pretty=format:'%h %ad | %s%d [%an]' --graph --date=short"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git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config --global alias.type 'cat-file -t'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git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config --global alias.dump 'cat-file -p'</w:t>
      </w:r>
    </w:p>
    <w:p w:rsidR="00D41C1F" w:rsidRPr="00D41C1F" w:rsidRDefault="00D41C1F" w:rsidP="00D41C1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Также, для пользователей Unix/Mac:</w:t>
      </w:r>
    </w:p>
    <w:p w:rsidR="00D41C1F" w:rsidRPr="00D41C1F" w:rsidRDefault="00D41C1F" w:rsidP="00D41C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g</w:t>
      </w:r>
      <w:ins w:id="1" w:author="Unknown">
        <w:r w:rsidRPr="00D41C1F">
          <w:rPr>
            <w:rFonts w:ascii="Arial" w:eastAsia="Times New Roman" w:hAnsi="Arial" w:cs="Arial"/>
            <w:color w:val="444444"/>
            <w:sz w:val="24"/>
            <w:szCs w:val="24"/>
            <w:lang w:eastAsia="ru-RU"/>
          </w:rPr>
          <w:t>it status</w:t>
        </w:r>
      </w:ins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, </w:t>
      </w:r>
      <w:ins w:id="2" w:author="Unknown">
        <w:r w:rsidRPr="00D41C1F">
          <w:rPr>
            <w:rFonts w:ascii="Arial" w:eastAsia="Times New Roman" w:hAnsi="Arial" w:cs="Arial"/>
            <w:color w:val="444444"/>
            <w:sz w:val="24"/>
            <w:szCs w:val="24"/>
            <w:lang w:eastAsia="ru-RU"/>
          </w:rPr>
          <w:t>git add</w:t>
        </w:r>
      </w:ins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, </w:t>
      </w:r>
      <w:ins w:id="3" w:author="Unknown">
        <w:r w:rsidRPr="00D41C1F">
          <w:rPr>
            <w:rFonts w:ascii="Arial" w:eastAsia="Times New Roman" w:hAnsi="Arial" w:cs="Arial"/>
            <w:color w:val="444444"/>
            <w:sz w:val="24"/>
            <w:szCs w:val="24"/>
            <w:lang w:eastAsia="ru-RU"/>
          </w:rPr>
          <w:t>git commit</w:t>
        </w:r>
      </w:ins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, </w:t>
      </w:r>
      <w:ins w:id="4" w:author="Unknown">
        <w:r w:rsidRPr="00D41C1F">
          <w:rPr>
            <w:rFonts w:ascii="Arial" w:eastAsia="Times New Roman" w:hAnsi="Arial" w:cs="Arial"/>
            <w:color w:val="444444"/>
            <w:sz w:val="24"/>
            <w:szCs w:val="24"/>
            <w:lang w:eastAsia="ru-RU"/>
          </w:rPr>
          <w:t>git checkout</w:t>
        </w:r>
      </w:ins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— общие команды, для которых полезно иметь сокращения.</w:t>
      </w:r>
    </w:p>
    <w:p w:rsidR="00D41C1F" w:rsidRPr="00D41C1F" w:rsidRDefault="00D41C1F" w:rsidP="00D41C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 xml:space="preserve">Добавьте следующее в </w:t>
      </w:r>
      <w:proofErr w:type="gramStart"/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файл .gitconfig</w:t>
      </w:r>
      <w:proofErr w:type="gramEnd"/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 xml:space="preserve"> в вашем $HOME каталоге.</w:t>
      </w:r>
    </w:p>
    <w:p w:rsidR="00D41C1F" w:rsidRPr="00574477" w:rsidRDefault="00D41C1F" w:rsidP="00574477">
      <w:pPr>
        <w:pStyle w:val="333"/>
        <w:rPr>
          <w:highlight w:val="lightGray"/>
        </w:rPr>
      </w:pPr>
      <w:r w:rsidRPr="00574477">
        <w:rPr>
          <w:highlight w:val="lightGray"/>
        </w:rPr>
        <w:t>ФАЙЛ</w:t>
      </w:r>
      <w:proofErr w:type="gramStart"/>
      <w:r w:rsidRPr="00574477">
        <w:rPr>
          <w:highlight w:val="lightGray"/>
        </w:rPr>
        <w:t>: .gitconfig</w:t>
      </w:r>
      <w:proofErr w:type="gramEnd"/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[</w:t>
      </w: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alias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]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lastRenderedPageBreak/>
        <w:t xml:space="preserve">  </w:t>
      </w: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co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= checkout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 </w:t>
      </w: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ci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= commit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 </w:t>
      </w: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st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= status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 </w:t>
      </w: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br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= branch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 hist = log --pretty=format</w:t>
      </w: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:\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"%h %ad | %s%d [%an]\" --graph --date=short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 </w:t>
      </w: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type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= cat-file -t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 </w:t>
      </w: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dump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= cat-file -p</w:t>
      </w:r>
    </w:p>
    <w:p w:rsidR="00D41C1F" w:rsidRPr="00D41C1F" w:rsidRDefault="00D41C1F" w:rsidP="00D41C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Мы уже успели рассмотреть команды </w:t>
      </w:r>
      <w:r w:rsidRPr="00D41C1F">
        <w:rPr>
          <w:rFonts w:ascii="Consolas" w:eastAsia="Times New Roman" w:hAnsi="Consolas" w:cs="Consolas"/>
          <w:color w:val="444444"/>
          <w:sz w:val="20"/>
          <w:szCs w:val="20"/>
          <w:shd w:val="clear" w:color="auto" w:fill="EEEEEE"/>
          <w:lang w:eastAsia="ru-RU"/>
        </w:rPr>
        <w:t>commit</w:t>
      </w: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и </w:t>
      </w:r>
      <w:r w:rsidRPr="00D41C1F">
        <w:rPr>
          <w:rFonts w:ascii="Consolas" w:eastAsia="Times New Roman" w:hAnsi="Consolas" w:cs="Consolas"/>
          <w:color w:val="444444"/>
          <w:sz w:val="20"/>
          <w:szCs w:val="20"/>
          <w:shd w:val="clear" w:color="auto" w:fill="EEEEEE"/>
          <w:lang w:eastAsia="ru-RU"/>
        </w:rPr>
        <w:t>status</w:t>
      </w: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, в предыдущем уроке рассмотрели команду </w:t>
      </w:r>
      <w:r w:rsidRPr="00D41C1F">
        <w:rPr>
          <w:rFonts w:ascii="Consolas" w:eastAsia="Times New Roman" w:hAnsi="Consolas" w:cs="Consolas"/>
          <w:color w:val="444444"/>
          <w:sz w:val="20"/>
          <w:szCs w:val="20"/>
          <w:shd w:val="clear" w:color="auto" w:fill="EEEEEE"/>
          <w:lang w:eastAsia="ru-RU"/>
        </w:rPr>
        <w:t>log</w:t>
      </w: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и совсем скоро познакомимся с </w:t>
      </w:r>
      <w:r w:rsidRPr="00D41C1F">
        <w:rPr>
          <w:rFonts w:ascii="Consolas" w:eastAsia="Times New Roman" w:hAnsi="Consolas" w:cs="Consolas"/>
          <w:color w:val="444444"/>
          <w:sz w:val="20"/>
          <w:szCs w:val="20"/>
          <w:shd w:val="clear" w:color="auto" w:fill="EEEEEE"/>
          <w:lang w:eastAsia="ru-RU"/>
        </w:rPr>
        <w:t>checkout</w:t>
      </w: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. Главное, что стоит запомнить из этого урока, так это то, что теперь вы можете вводить </w:t>
      </w:r>
      <w:r w:rsidRPr="00D41C1F">
        <w:rPr>
          <w:rFonts w:ascii="Consolas" w:eastAsia="Times New Roman" w:hAnsi="Consolas" w:cs="Consolas"/>
          <w:color w:val="444444"/>
          <w:sz w:val="20"/>
          <w:szCs w:val="20"/>
          <w:shd w:val="clear" w:color="auto" w:fill="EEEEEE"/>
          <w:lang w:eastAsia="ru-RU"/>
        </w:rPr>
        <w:t>git st</w:t>
      </w: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там, где раньше приходилось использовать </w:t>
      </w:r>
      <w:r w:rsidRPr="00D41C1F">
        <w:rPr>
          <w:rFonts w:ascii="Consolas" w:eastAsia="Times New Roman" w:hAnsi="Consolas" w:cs="Consolas"/>
          <w:color w:val="444444"/>
          <w:sz w:val="20"/>
          <w:szCs w:val="20"/>
          <w:shd w:val="clear" w:color="auto" w:fill="EEEEEE"/>
          <w:lang w:eastAsia="ru-RU"/>
        </w:rPr>
        <w:t>git status</w:t>
      </w: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. Аналогичным образом, пишем </w:t>
      </w:r>
      <w:r w:rsidRPr="00D41C1F">
        <w:rPr>
          <w:rFonts w:ascii="Consolas" w:eastAsia="Times New Roman" w:hAnsi="Consolas" w:cs="Consolas"/>
          <w:color w:val="444444"/>
          <w:sz w:val="20"/>
          <w:szCs w:val="20"/>
          <w:shd w:val="clear" w:color="auto" w:fill="EEEEEE"/>
          <w:lang w:eastAsia="ru-RU"/>
        </w:rPr>
        <w:t>git co</w:t>
      </w: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вместо </w:t>
      </w:r>
      <w:r w:rsidRPr="00D41C1F">
        <w:rPr>
          <w:rFonts w:ascii="Consolas" w:eastAsia="Times New Roman" w:hAnsi="Consolas" w:cs="Consolas"/>
          <w:color w:val="444444"/>
          <w:sz w:val="20"/>
          <w:szCs w:val="20"/>
          <w:shd w:val="clear" w:color="auto" w:fill="EEEEEE"/>
          <w:lang w:eastAsia="ru-RU"/>
        </w:rPr>
        <w:t>git checkout</w:t>
      </w: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и </w:t>
      </w:r>
      <w:r w:rsidRPr="00D41C1F">
        <w:rPr>
          <w:rFonts w:ascii="Consolas" w:eastAsia="Times New Roman" w:hAnsi="Consolas" w:cs="Consolas"/>
          <w:color w:val="444444"/>
          <w:sz w:val="20"/>
          <w:szCs w:val="20"/>
          <w:shd w:val="clear" w:color="auto" w:fill="EEEEEE"/>
          <w:lang w:eastAsia="ru-RU"/>
        </w:rPr>
        <w:t>git ci</w:t>
      </w: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вместо </w:t>
      </w:r>
      <w:r w:rsidRPr="00D41C1F">
        <w:rPr>
          <w:rFonts w:ascii="Consolas" w:eastAsia="Times New Roman" w:hAnsi="Consolas" w:cs="Consolas"/>
          <w:color w:val="444444"/>
          <w:sz w:val="20"/>
          <w:szCs w:val="20"/>
          <w:shd w:val="clear" w:color="auto" w:fill="EEEEEE"/>
          <w:lang w:eastAsia="ru-RU"/>
        </w:rPr>
        <w:t>git commit</w:t>
      </w: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. Что лучше всего, команда </w:t>
      </w:r>
      <w:r w:rsidRPr="00D41C1F">
        <w:rPr>
          <w:rFonts w:ascii="Consolas" w:eastAsia="Times New Roman" w:hAnsi="Consolas" w:cs="Consolas"/>
          <w:color w:val="444444"/>
          <w:sz w:val="20"/>
          <w:szCs w:val="20"/>
          <w:shd w:val="clear" w:color="auto" w:fill="EEEEEE"/>
          <w:lang w:eastAsia="ru-RU"/>
        </w:rPr>
        <w:t>git hist</w:t>
      </w: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позволит избежать ввода очень длинной команды </w:t>
      </w:r>
      <w:r w:rsidRPr="00D41C1F">
        <w:rPr>
          <w:rFonts w:ascii="Consolas" w:eastAsia="Times New Roman" w:hAnsi="Consolas" w:cs="Consolas"/>
          <w:color w:val="444444"/>
          <w:sz w:val="20"/>
          <w:szCs w:val="20"/>
          <w:shd w:val="clear" w:color="auto" w:fill="EEEEEE"/>
          <w:lang w:eastAsia="ru-RU"/>
        </w:rPr>
        <w:t>log</w:t>
      </w: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.</w:t>
      </w:r>
    </w:p>
    <w:p w:rsidR="00D41C1F" w:rsidRPr="00D41C1F" w:rsidRDefault="00D41C1F" w:rsidP="00D41C1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Попробуйте использовать новые команды.</w:t>
      </w:r>
    </w:p>
    <w:p w:rsidR="00D41C1F" w:rsidRPr="00D41C1F" w:rsidRDefault="00D41C1F" w:rsidP="00B81B51">
      <w:pPr>
        <w:pStyle w:val="222"/>
      </w:pPr>
      <w:r w:rsidRPr="00D41C1F">
        <w:rPr>
          <w:i/>
          <w:iCs/>
          <w:color w:val="ECF0F1"/>
        </w:rPr>
        <w:t>02</w:t>
      </w:r>
      <w:r w:rsidRPr="00D41C1F">
        <w:t>Задайте алиас </w:t>
      </w:r>
      <w:r w:rsidRPr="00D41C1F">
        <w:rPr>
          <w:rFonts w:ascii="Consolas" w:hAnsi="Consolas" w:cs="Consolas"/>
        </w:rPr>
        <w:t>hist</w:t>
      </w:r>
      <w:r w:rsidRPr="00D41C1F">
        <w:t xml:space="preserve"> в </w:t>
      </w:r>
      <w:proofErr w:type="gramStart"/>
      <w:r w:rsidRPr="00D41C1F">
        <w:t>файле </w:t>
      </w:r>
      <w:r w:rsidRPr="00D41C1F">
        <w:rPr>
          <w:rFonts w:ascii="Consolas" w:hAnsi="Consolas" w:cs="Consolas"/>
        </w:rPr>
        <w:t>.gitconfig</w:t>
      </w:r>
      <w:proofErr w:type="gramEnd"/>
    </w:p>
    <w:p w:rsidR="00D41C1F" w:rsidRPr="00D41C1F" w:rsidRDefault="00D41C1F" w:rsidP="00D41C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По большей части, я буду продолжать печатать полные команды в этом руководстве. Единственным исключением будет использование алиаса </w:t>
      </w:r>
      <w:r w:rsidRPr="00D41C1F">
        <w:rPr>
          <w:rFonts w:ascii="Consolas" w:eastAsia="Times New Roman" w:hAnsi="Consolas" w:cs="Consolas"/>
          <w:color w:val="444444"/>
          <w:sz w:val="20"/>
          <w:szCs w:val="20"/>
          <w:shd w:val="clear" w:color="auto" w:fill="EEEEEE"/>
          <w:lang w:eastAsia="ru-RU"/>
        </w:rPr>
        <w:t>hist</w:t>
      </w: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, указанного выше, когда мне понадобится посмотреть git лог. Если вы хотите повторять мои действия, убедитесь, что алиас </w:t>
      </w:r>
      <w:r w:rsidRPr="00D41C1F">
        <w:rPr>
          <w:rFonts w:ascii="Consolas" w:eastAsia="Times New Roman" w:hAnsi="Consolas" w:cs="Consolas"/>
          <w:color w:val="444444"/>
          <w:sz w:val="20"/>
          <w:szCs w:val="20"/>
          <w:shd w:val="clear" w:color="auto" w:fill="EEEEEE"/>
          <w:lang w:eastAsia="ru-RU"/>
        </w:rPr>
        <w:t>hist</w:t>
      </w: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 xml:space="preserve"> установлен в вашем </w:t>
      </w:r>
      <w:proofErr w:type="gramStart"/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файле </w:t>
      </w:r>
      <w:r w:rsidRPr="00D41C1F">
        <w:rPr>
          <w:rFonts w:ascii="Consolas" w:eastAsia="Times New Roman" w:hAnsi="Consolas" w:cs="Consolas"/>
          <w:color w:val="444444"/>
          <w:sz w:val="20"/>
          <w:szCs w:val="20"/>
          <w:shd w:val="clear" w:color="auto" w:fill="EEEEEE"/>
          <w:lang w:eastAsia="ru-RU"/>
        </w:rPr>
        <w:t>.gitconfig</w:t>
      </w:r>
      <w:proofErr w:type="gramEnd"/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.</w:t>
      </w:r>
    </w:p>
    <w:p w:rsidR="00D41C1F" w:rsidRPr="00D41C1F" w:rsidRDefault="00D41C1F" w:rsidP="00B81B51">
      <w:pPr>
        <w:pStyle w:val="222"/>
        <w:rPr>
          <w:rFonts w:ascii="Arial" w:hAnsi="Arial" w:cs="Arial"/>
        </w:rPr>
      </w:pPr>
      <w:r w:rsidRPr="00D41C1F">
        <w:rPr>
          <w:rFonts w:ascii="Arial" w:hAnsi="Arial" w:cs="Arial"/>
          <w:i/>
          <w:iCs/>
          <w:color w:val="ECF0F1"/>
        </w:rPr>
        <w:t>03</w:t>
      </w:r>
      <w:r w:rsidRPr="00D41C1F">
        <w:t>Type</w:t>
      </w:r>
      <w:r w:rsidRPr="00D41C1F">
        <w:rPr>
          <w:rFonts w:ascii="Arial" w:hAnsi="Arial" w:cs="Arial"/>
        </w:rPr>
        <w:t> и </w:t>
      </w:r>
      <w:r w:rsidRPr="00D41C1F">
        <w:t>Dump</w:t>
      </w:r>
    </w:p>
    <w:p w:rsidR="00D41C1F" w:rsidRPr="00D41C1F" w:rsidRDefault="00D41C1F" w:rsidP="00D41C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Мы добавили несколько алиасов для команд, которых мы еще не рассматривали. С командой </w:t>
      </w:r>
      <w:r w:rsidRPr="00D41C1F">
        <w:rPr>
          <w:rFonts w:ascii="Consolas" w:eastAsia="Times New Roman" w:hAnsi="Consolas" w:cs="Consolas"/>
          <w:color w:val="444444"/>
          <w:sz w:val="20"/>
          <w:szCs w:val="20"/>
          <w:shd w:val="clear" w:color="auto" w:fill="EEEEEE"/>
          <w:lang w:eastAsia="ru-RU"/>
        </w:rPr>
        <w:t>git branch</w:t>
      </w: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разберемся чуть позже, а команда </w:t>
      </w:r>
      <w:r w:rsidRPr="00D41C1F">
        <w:rPr>
          <w:rFonts w:ascii="Consolas" w:eastAsia="Times New Roman" w:hAnsi="Consolas" w:cs="Consolas"/>
          <w:color w:val="444444"/>
          <w:sz w:val="20"/>
          <w:szCs w:val="20"/>
          <w:shd w:val="clear" w:color="auto" w:fill="EEEEEE"/>
          <w:lang w:eastAsia="ru-RU"/>
        </w:rPr>
        <w:t>git cat-file</w:t>
      </w: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используется для исследования git, в чем мы вскоре убедимся.</w:t>
      </w:r>
    </w:p>
    <w:p w:rsidR="00D41C1F" w:rsidRPr="00D41C1F" w:rsidRDefault="00D41C1F" w:rsidP="00B81B51">
      <w:pPr>
        <w:pStyle w:val="222"/>
      </w:pPr>
      <w:r w:rsidRPr="00D41C1F">
        <w:rPr>
          <w:i/>
          <w:iCs/>
          <w:color w:val="ECF0F1"/>
        </w:rPr>
        <w:t>04</w:t>
      </w:r>
      <w:r w:rsidRPr="00D41C1F">
        <w:t>Алиасы команд (опционально)</w:t>
      </w:r>
    </w:p>
    <w:p w:rsidR="00D41C1F" w:rsidRPr="00D41C1F" w:rsidRDefault="00D41C1F" w:rsidP="00D41C1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44444"/>
          <w:sz w:val="24"/>
          <w:szCs w:val="24"/>
          <w:lang w:val="en-US"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Если ваша оболочка поддерживает алиасы или шорткаты, вы можете добавить алиасы и на этом уровне. Я</w:t>
      </w:r>
      <w:r w:rsidRPr="00D41C1F">
        <w:rPr>
          <w:rFonts w:ascii="Arial" w:eastAsia="Times New Roman" w:hAnsi="Arial" w:cs="Arial"/>
          <w:color w:val="444444"/>
          <w:sz w:val="24"/>
          <w:szCs w:val="24"/>
          <w:lang w:val="en-US" w:eastAsia="ru-RU"/>
        </w:rPr>
        <w:t xml:space="preserve"> </w:t>
      </w: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использую</w:t>
      </w:r>
      <w:r w:rsidRPr="00D41C1F">
        <w:rPr>
          <w:rFonts w:ascii="Arial" w:eastAsia="Times New Roman" w:hAnsi="Arial" w:cs="Arial"/>
          <w:color w:val="444444"/>
          <w:sz w:val="24"/>
          <w:szCs w:val="24"/>
          <w:lang w:val="en-US" w:eastAsia="ru-RU"/>
        </w:rPr>
        <w:t>:</w:t>
      </w:r>
    </w:p>
    <w:p w:rsidR="00D41C1F" w:rsidRPr="00574477" w:rsidRDefault="00D41C1F" w:rsidP="00574477">
      <w:pPr>
        <w:pStyle w:val="333"/>
        <w:rPr>
          <w:highlight w:val="lightGray"/>
        </w:rPr>
      </w:pPr>
      <w:r w:rsidRPr="00574477">
        <w:rPr>
          <w:highlight w:val="lightGray"/>
        </w:rPr>
        <w:t>ФАЙЛ</w:t>
      </w:r>
      <w:proofErr w:type="gramStart"/>
      <w:r w:rsidRPr="00574477">
        <w:rPr>
          <w:highlight w:val="lightGray"/>
        </w:rPr>
        <w:t>: .profile</w:t>
      </w:r>
      <w:proofErr w:type="gramEnd"/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alias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gs='git status '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alias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ga='git add '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alias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gb='git branch '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alias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gc='git commit'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alias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gd='git diff'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alias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go='git checkout '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lastRenderedPageBreak/>
        <w:t>alias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gk='gitk --all&amp;'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alias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gx='gitx --all'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alias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got='git '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alias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get='git '</w:t>
      </w:r>
    </w:p>
    <w:p w:rsidR="00D41C1F" w:rsidRPr="00D41C1F" w:rsidRDefault="00D41C1F" w:rsidP="00D41C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Сокращение </w:t>
      </w:r>
      <w:r w:rsidRPr="00D41C1F">
        <w:rPr>
          <w:rFonts w:ascii="Consolas" w:eastAsia="Times New Roman" w:hAnsi="Consolas" w:cs="Consolas"/>
          <w:color w:val="444444"/>
          <w:sz w:val="20"/>
          <w:szCs w:val="20"/>
          <w:shd w:val="clear" w:color="auto" w:fill="EEEEEE"/>
          <w:lang w:eastAsia="ru-RU"/>
        </w:rPr>
        <w:t>go</w:t>
      </w: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для команды </w:t>
      </w:r>
      <w:r w:rsidRPr="00D41C1F">
        <w:rPr>
          <w:rFonts w:ascii="Consolas" w:eastAsia="Times New Roman" w:hAnsi="Consolas" w:cs="Consolas"/>
          <w:color w:val="444444"/>
          <w:sz w:val="20"/>
          <w:szCs w:val="20"/>
          <w:shd w:val="clear" w:color="auto" w:fill="EEEEEE"/>
          <w:lang w:eastAsia="ru-RU"/>
        </w:rPr>
        <w:t>git checkout</w:t>
      </w: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особенно полезно. Оно позволяет мне вводить: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t>go &lt;branch&gt;</w:t>
      </w:r>
    </w:p>
    <w:p w:rsidR="00D41C1F" w:rsidRPr="00D41C1F" w:rsidRDefault="00D41C1F" w:rsidP="00D41C1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для переключения в отдельную ветку.</w:t>
      </w:r>
    </w:p>
    <w:p w:rsidR="00D41C1F" w:rsidRPr="00D41C1F" w:rsidRDefault="00D41C1F" w:rsidP="00D41C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И да, я достаточно часто пишу вместо </w:t>
      </w:r>
      <w:r w:rsidRPr="00D41C1F">
        <w:rPr>
          <w:rFonts w:ascii="Consolas" w:eastAsia="Times New Roman" w:hAnsi="Consolas" w:cs="Consolas"/>
          <w:color w:val="444444"/>
          <w:sz w:val="20"/>
          <w:szCs w:val="20"/>
          <w:shd w:val="clear" w:color="auto" w:fill="EEEEEE"/>
          <w:lang w:eastAsia="ru-RU"/>
        </w:rPr>
        <w:t>git</w:t>
      </w: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</w:t>
      </w:r>
      <w:r w:rsidRPr="00D41C1F">
        <w:rPr>
          <w:rFonts w:ascii="Consolas" w:eastAsia="Times New Roman" w:hAnsi="Consolas" w:cs="Consolas"/>
          <w:color w:val="444444"/>
          <w:sz w:val="20"/>
          <w:szCs w:val="20"/>
          <w:shd w:val="clear" w:color="auto" w:fill="EEEEEE"/>
          <w:lang w:eastAsia="ru-RU"/>
        </w:rPr>
        <w:t>get</w:t>
      </w: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или </w:t>
      </w:r>
      <w:r w:rsidRPr="00D41C1F">
        <w:rPr>
          <w:rFonts w:ascii="Consolas" w:eastAsia="Times New Roman" w:hAnsi="Consolas" w:cs="Consolas"/>
          <w:color w:val="444444"/>
          <w:sz w:val="20"/>
          <w:szCs w:val="20"/>
          <w:shd w:val="clear" w:color="auto" w:fill="EEEEEE"/>
          <w:lang w:eastAsia="ru-RU"/>
        </w:rPr>
        <w:t>got</w:t>
      </w: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, поэтому создам алиасы и для них.</w:t>
      </w:r>
    </w:p>
    <w:p w:rsidR="00D41C1F" w:rsidRPr="00D41C1F" w:rsidRDefault="00D41C1F" w:rsidP="000913EA">
      <w:pPr>
        <w:pStyle w:val="1"/>
      </w:pPr>
      <w:r w:rsidRPr="00D41C1F">
        <w:t>12. Получение старых версий</w:t>
      </w:r>
    </w:p>
    <w:p w:rsidR="00D41C1F" w:rsidRPr="00D41C1F" w:rsidRDefault="00D41C1F" w:rsidP="00B81B51">
      <w:pPr>
        <w:pStyle w:val="222"/>
      </w:pPr>
      <w:r w:rsidRPr="00D41C1F">
        <w:t>Цели</w:t>
      </w:r>
    </w:p>
    <w:p w:rsidR="00D41C1F" w:rsidRPr="00D41C1F" w:rsidRDefault="00D41C1F" w:rsidP="00D41C1F">
      <w:pPr>
        <w:numPr>
          <w:ilvl w:val="0"/>
          <w:numId w:val="15"/>
        </w:numPr>
        <w:spacing w:before="180" w:after="180" w:line="240" w:lineRule="auto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Научиться возвращать рабочий каталог к любому предыдущему состоянию.</w:t>
      </w:r>
    </w:p>
    <w:p w:rsidR="00D41C1F" w:rsidRPr="00D41C1F" w:rsidRDefault="00D41C1F" w:rsidP="00D41C1F">
      <w:pPr>
        <w:spacing w:after="24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Возвращаться назад в историю очень просто. Команда checkout скопирует любой снимок из репозитория в рабочий каталог.</w:t>
      </w:r>
    </w:p>
    <w:p w:rsidR="00D41C1F" w:rsidRPr="00D41C1F" w:rsidRDefault="00D41C1F" w:rsidP="00B81B51">
      <w:pPr>
        <w:pStyle w:val="222"/>
      </w:pPr>
      <w:r w:rsidRPr="00D41C1F">
        <w:rPr>
          <w:i/>
          <w:iCs/>
          <w:color w:val="ECF0F1"/>
        </w:rPr>
        <w:t>01</w:t>
      </w:r>
      <w:r w:rsidRPr="00D41C1F">
        <w:t>Получите хэши предыдущих версий</w:t>
      </w:r>
    </w:p>
    <w:p w:rsidR="00D41C1F" w:rsidRPr="00574477" w:rsidRDefault="00D41C1F" w:rsidP="00574477">
      <w:pPr>
        <w:pStyle w:val="333"/>
        <w:rPr>
          <w:highlight w:val="lightGray"/>
        </w:rPr>
      </w:pPr>
      <w:r w:rsidRPr="00574477">
        <w:rPr>
          <w:highlight w:val="lightGray"/>
        </w:rPr>
        <w:t>ВЫПОЛНИТЕ: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t>git hist</w:t>
      </w:r>
    </w:p>
    <w:p w:rsidR="00D41C1F" w:rsidRPr="00D41C1F" w:rsidRDefault="00D41C1F" w:rsidP="00D41C1F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  <w:t>Примечание:</w:t>
      </w: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Вы не забыли задать </w:t>
      </w:r>
      <w:r w:rsidRPr="00D41C1F">
        <w:rPr>
          <w:rFonts w:ascii="Consolas" w:eastAsia="Times New Roman" w:hAnsi="Consolas" w:cs="Consolas"/>
          <w:color w:val="444444"/>
          <w:sz w:val="20"/>
          <w:szCs w:val="20"/>
          <w:shd w:val="clear" w:color="auto" w:fill="EEEEEE"/>
          <w:lang w:eastAsia="ru-RU"/>
        </w:rPr>
        <w:t>hist</w:t>
      </w: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 xml:space="preserve"> в вашем </w:t>
      </w:r>
      <w:proofErr w:type="gramStart"/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файле </w:t>
      </w:r>
      <w:r w:rsidRPr="00D41C1F">
        <w:rPr>
          <w:rFonts w:ascii="Consolas" w:eastAsia="Times New Roman" w:hAnsi="Consolas" w:cs="Consolas"/>
          <w:color w:val="444444"/>
          <w:sz w:val="20"/>
          <w:szCs w:val="20"/>
          <w:shd w:val="clear" w:color="auto" w:fill="EEEEEE"/>
          <w:lang w:eastAsia="ru-RU"/>
        </w:rPr>
        <w:t>.gitconfig</w:t>
      </w:r>
      <w:proofErr w:type="gramEnd"/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? Если забыли, посмотрите еще раз урок по </w:t>
      </w:r>
      <w:hyperlink r:id="rId11" w:history="1">
        <w:r w:rsidRPr="00D41C1F">
          <w:rPr>
            <w:rFonts w:ascii="Arial" w:eastAsia="Times New Roman" w:hAnsi="Arial" w:cs="Arial"/>
            <w:color w:val="2980B9"/>
            <w:sz w:val="24"/>
            <w:szCs w:val="24"/>
            <w:u w:val="single"/>
            <w:lang w:eastAsia="ru-RU"/>
          </w:rPr>
          <w:t>алиасам</w:t>
        </w:r>
      </w:hyperlink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.</w:t>
      </w:r>
    </w:p>
    <w:p w:rsidR="00D41C1F" w:rsidRPr="00574477" w:rsidRDefault="00D41C1F" w:rsidP="00574477">
      <w:pPr>
        <w:pStyle w:val="333"/>
        <w:rPr>
          <w:highlight w:val="lightGray"/>
        </w:rPr>
      </w:pPr>
      <w:r w:rsidRPr="00574477">
        <w:rPr>
          <w:highlight w:val="lightGray"/>
        </w:rPr>
        <w:t>РЕЗУЛЬТАТ: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$ </w:t>
      </w: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git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hist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* </w:t>
      </w: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fa3c141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2011-03-09 | Added HTML header (HEAD, master) [Alexander Shvets]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* 8c32287 2011-03-09 | Added standard HTML page tags [Alexander Shvets]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* 43628f7 2011-03-09 | Added h1 tag [Alexander Shvets]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* 911e8c9 2011-03-09 | First Commit [Alexander Shvets]</w:t>
      </w:r>
    </w:p>
    <w:p w:rsidR="00D41C1F" w:rsidRPr="00D41C1F" w:rsidRDefault="00D41C1F" w:rsidP="00D41C1F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Изучите данные лога и найдите хэш для первого коммита. Он должен быть в последней строке данных </w:t>
      </w:r>
      <w:r w:rsidRPr="00D41C1F">
        <w:rPr>
          <w:rFonts w:ascii="Consolas" w:eastAsia="Times New Roman" w:hAnsi="Consolas" w:cs="Consolas"/>
          <w:color w:val="444444"/>
          <w:sz w:val="20"/>
          <w:szCs w:val="20"/>
          <w:shd w:val="clear" w:color="auto" w:fill="EEEEEE"/>
          <w:lang w:eastAsia="ru-RU"/>
        </w:rPr>
        <w:t>git hist</w:t>
      </w: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. Используйте этот хэш-код (достаточно первых 7 знаков) в команде ниже. Затем проверьте содержимое файла </w:t>
      </w:r>
      <w:r w:rsidRPr="00D41C1F">
        <w:rPr>
          <w:rFonts w:ascii="Consolas" w:eastAsia="Times New Roman" w:hAnsi="Consolas" w:cs="Consolas"/>
          <w:color w:val="444444"/>
          <w:sz w:val="20"/>
          <w:szCs w:val="20"/>
          <w:shd w:val="clear" w:color="auto" w:fill="EEEEEE"/>
          <w:lang w:eastAsia="ru-RU"/>
        </w:rPr>
        <w:t>hello.html</w:t>
      </w: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.</w:t>
      </w:r>
    </w:p>
    <w:p w:rsidR="00D41C1F" w:rsidRPr="00D41C1F" w:rsidRDefault="00D41C1F" w:rsidP="00574477">
      <w:pPr>
        <w:pStyle w:val="333"/>
        <w:rPr>
          <w:rFonts w:ascii="Arial" w:eastAsia="Times New Roman" w:hAnsi="Arial" w:cs="Arial"/>
          <w:b w:val="0"/>
          <w:bCs/>
          <w:caps/>
          <w:color w:val="FFFFFF"/>
          <w:sz w:val="24"/>
          <w:szCs w:val="24"/>
        </w:rPr>
      </w:pPr>
      <w:r w:rsidRPr="00574477">
        <w:rPr>
          <w:highlight w:val="lightGray"/>
        </w:rPr>
        <w:lastRenderedPageBreak/>
        <w:t>ВЫПОЛНИТЕ: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t>git checkout &lt;hash&gt;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t>cat hello.html</w:t>
      </w:r>
    </w:p>
    <w:p w:rsidR="00D41C1F" w:rsidRPr="00D41C1F" w:rsidRDefault="00D41C1F" w:rsidP="00D41C1F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  <w:t>Примечание:</w:t>
      </w: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Многие команды зависят от хэшевых значений в репозитории. Поскольку ваши хеш-значения будут отличаться от моих, когда вы видите что-то вроде </w:t>
      </w:r>
      <w:r w:rsidRPr="00D41C1F">
        <w:rPr>
          <w:rFonts w:ascii="Consolas" w:eastAsia="Times New Roman" w:hAnsi="Consolas" w:cs="Consolas"/>
          <w:color w:val="444444"/>
          <w:sz w:val="20"/>
          <w:szCs w:val="20"/>
          <w:shd w:val="clear" w:color="auto" w:fill="EEEEEE"/>
          <w:lang w:eastAsia="ru-RU"/>
        </w:rPr>
        <w:t>&lt;hash&gt;</w:t>
      </w: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или </w:t>
      </w:r>
      <w:r w:rsidRPr="00D41C1F">
        <w:rPr>
          <w:rFonts w:ascii="Consolas" w:eastAsia="Times New Roman" w:hAnsi="Consolas" w:cs="Consolas"/>
          <w:color w:val="444444"/>
          <w:sz w:val="20"/>
          <w:szCs w:val="20"/>
          <w:shd w:val="clear" w:color="auto" w:fill="EEEEEE"/>
          <w:lang w:eastAsia="ru-RU"/>
        </w:rPr>
        <w:t>&lt;treehash&gt;</w:t>
      </w: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в команде, подставьте необходимое значение хэш для вашего репозитория.</w:t>
      </w:r>
    </w:p>
    <w:p w:rsidR="00D41C1F" w:rsidRPr="00D41C1F" w:rsidRDefault="00D41C1F" w:rsidP="00D41C1F">
      <w:pPr>
        <w:spacing w:after="24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Вы увидите…</w:t>
      </w:r>
    </w:p>
    <w:p w:rsidR="00D41C1F" w:rsidRPr="00574477" w:rsidRDefault="00D41C1F" w:rsidP="00574477">
      <w:pPr>
        <w:pStyle w:val="333"/>
        <w:rPr>
          <w:highlight w:val="lightGray"/>
        </w:rPr>
      </w:pPr>
      <w:r w:rsidRPr="00574477">
        <w:rPr>
          <w:highlight w:val="lightGray"/>
        </w:rPr>
        <w:t>РЕЗУЛЬТАТ: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t>$ git checkout 911e8c9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Note: checking out '911e8c9'.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You are in 'detached HEAD' state. You can look around, make experimental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changes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and commit them, and you can discard any commits you make in this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state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without impacting any branches by performing another checkout.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If you want to create a new branch to retain commits you create, you may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do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so (now or later) by using -b with the checkout command again. Example: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 </w:t>
      </w: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git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checkout -b new_branch_name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HEAD is now at 911e8c9... First Commit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$ </w:t>
      </w: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cat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hello.html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Hello, World</w:t>
      </w:r>
    </w:p>
    <w:p w:rsidR="00D41C1F" w:rsidRPr="00D41C1F" w:rsidRDefault="00D41C1F" w:rsidP="00D41C1F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Выходные данные команды </w:t>
      </w:r>
      <w:r w:rsidRPr="00D41C1F">
        <w:rPr>
          <w:rFonts w:ascii="Consolas" w:eastAsia="Times New Roman" w:hAnsi="Consolas" w:cs="Consolas"/>
          <w:color w:val="444444"/>
          <w:sz w:val="20"/>
          <w:szCs w:val="20"/>
          <w:shd w:val="clear" w:color="auto" w:fill="EEEEEE"/>
          <w:lang w:eastAsia="ru-RU"/>
        </w:rPr>
        <w:t>checkout</w:t>
      </w: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очень хорошо объясняют ситуацию. Старые версии git будут ругаться, что не расположены в локальной ветке. В любом случае, сейчас об этом не беспокойтесь.</w:t>
      </w:r>
    </w:p>
    <w:p w:rsidR="00D41C1F" w:rsidRPr="00D41C1F" w:rsidRDefault="00D41C1F" w:rsidP="00D41C1F">
      <w:pPr>
        <w:spacing w:after="24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Обратите внимание на то, что содержимое файла hello.html является значением по умолчанию.</w:t>
      </w:r>
    </w:p>
    <w:p w:rsidR="00D41C1F" w:rsidRPr="00D41C1F" w:rsidRDefault="00D41C1F" w:rsidP="00B81B51">
      <w:pPr>
        <w:pStyle w:val="222"/>
      </w:pPr>
      <w:r w:rsidRPr="00D41C1F">
        <w:rPr>
          <w:i/>
          <w:iCs/>
          <w:color w:val="ECF0F1"/>
        </w:rPr>
        <w:lastRenderedPageBreak/>
        <w:t>02</w:t>
      </w:r>
      <w:r w:rsidRPr="00D41C1F">
        <w:t>Вернитесь к последней версии в ветке master</w:t>
      </w:r>
    </w:p>
    <w:p w:rsidR="00D41C1F" w:rsidRPr="00574477" w:rsidRDefault="00D41C1F" w:rsidP="00574477">
      <w:pPr>
        <w:pStyle w:val="333"/>
        <w:rPr>
          <w:highlight w:val="lightGray"/>
        </w:rPr>
      </w:pPr>
      <w:r w:rsidRPr="00574477">
        <w:rPr>
          <w:highlight w:val="lightGray"/>
        </w:rPr>
        <w:t>ВЫПОЛНИТЕ: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git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checkout master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cat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hello.html</w:t>
      </w:r>
    </w:p>
    <w:p w:rsidR="00D41C1F" w:rsidRPr="00D41C1F" w:rsidRDefault="00D41C1F" w:rsidP="00D41C1F">
      <w:pPr>
        <w:spacing w:after="24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Вы увидите…</w:t>
      </w:r>
    </w:p>
    <w:p w:rsidR="00D41C1F" w:rsidRPr="00574477" w:rsidRDefault="00D41C1F" w:rsidP="00574477">
      <w:pPr>
        <w:pStyle w:val="333"/>
        <w:rPr>
          <w:highlight w:val="lightGray"/>
        </w:rPr>
      </w:pPr>
      <w:r w:rsidRPr="00574477">
        <w:rPr>
          <w:highlight w:val="lightGray"/>
        </w:rPr>
        <w:t>РЕЗУЛЬТАТ: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$ </w:t>
      </w: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git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checkout master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Previous HEAD position was 911e8c9... First Commit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Switched to branch 'master'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$ </w:t>
      </w: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cat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hello.html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&lt;</w:t>
      </w: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html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&gt;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 &lt;</w:t>
      </w: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head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&gt;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 &lt;/head&gt;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 &lt;</w:t>
      </w: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body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&gt;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   &lt;h1&gt;Hello, World</w:t>
      </w: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!&lt;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/h1&gt;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 </w:t>
      </w:r>
      <w:r w:rsidRPr="00D41C1F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t>&lt;/body&gt;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t>&lt;/html&gt;</w:t>
      </w:r>
    </w:p>
    <w:p w:rsidR="00D41C1F" w:rsidRPr="00D41C1F" w:rsidRDefault="00D41C1F" w:rsidP="00D41C1F">
      <w:pPr>
        <w:spacing w:after="24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«master» — имя ветки по умолчанию. Переключая имена веток, вы попадаете на последнюю версию выбранной ветки.</w:t>
      </w:r>
    </w:p>
    <w:p w:rsidR="00D41C1F" w:rsidRPr="00D41C1F" w:rsidRDefault="00D41C1F" w:rsidP="00D41C1F">
      <w:pPr>
        <w:spacing w:after="0" w:line="240" w:lineRule="auto"/>
        <w:jc w:val="right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hyperlink r:id="rId12" w:history="1">
        <w:r w:rsidRPr="00D41C1F">
          <w:rPr>
            <w:rFonts w:ascii="Arial" w:eastAsia="Times New Roman" w:hAnsi="Arial" w:cs="Arial"/>
            <w:color w:val="FFFFFF"/>
            <w:sz w:val="23"/>
            <w:szCs w:val="23"/>
            <w:u w:val="single"/>
            <w:bdr w:val="none" w:sz="0" w:space="0" w:color="auto" w:frame="1"/>
            <w:shd w:val="clear" w:color="auto" w:fill="E67E22"/>
            <w:lang w:eastAsia="ru-RU"/>
          </w:rPr>
          <w:t>13. Создание тегов версий</w:t>
        </w:r>
      </w:hyperlink>
    </w:p>
    <w:p w:rsidR="00D41C1F" w:rsidRPr="00D41C1F" w:rsidRDefault="00D41C1F" w:rsidP="00D41C1F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hyperlink r:id="rId13" w:history="1">
        <w:r w:rsidRPr="00D41C1F">
          <w:rPr>
            <w:rFonts w:ascii="Arial" w:eastAsia="Times New Roman" w:hAnsi="Arial" w:cs="Arial"/>
            <w:color w:val="FFFFFF"/>
            <w:sz w:val="23"/>
            <w:szCs w:val="23"/>
            <w:u w:val="single"/>
            <w:bdr w:val="none" w:sz="0" w:space="0" w:color="auto" w:frame="1"/>
            <w:shd w:val="clear" w:color="auto" w:fill="BDC3C7"/>
            <w:lang w:eastAsia="ru-RU"/>
          </w:rPr>
          <w:t>11. Алиасы</w:t>
        </w:r>
      </w:hyperlink>
    </w:p>
    <w:p w:rsidR="00D41C1F" w:rsidRPr="00D41C1F" w:rsidRDefault="00D41C1F" w:rsidP="000913EA">
      <w:pPr>
        <w:pStyle w:val="1"/>
      </w:pPr>
      <w:r w:rsidRPr="00D41C1F">
        <w:t>13. Создание тегов версий</w:t>
      </w:r>
    </w:p>
    <w:p w:rsidR="00D41C1F" w:rsidRPr="00D41C1F" w:rsidRDefault="00D41C1F" w:rsidP="00B81B51">
      <w:pPr>
        <w:pStyle w:val="222"/>
      </w:pPr>
      <w:r w:rsidRPr="00D41C1F">
        <w:t>Цели</w:t>
      </w:r>
    </w:p>
    <w:p w:rsidR="00D41C1F" w:rsidRPr="00D41C1F" w:rsidRDefault="00D41C1F" w:rsidP="00D41C1F">
      <w:pPr>
        <w:numPr>
          <w:ilvl w:val="0"/>
          <w:numId w:val="16"/>
        </w:numP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Узнать, как создавать теги для коммитов для использования в будущем</w:t>
      </w:r>
    </w:p>
    <w:p w:rsidR="00D41C1F" w:rsidRPr="00D41C1F" w:rsidRDefault="00D41C1F" w:rsidP="00D41C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Давайте назовем текущую версию страницы hello первой (</w:t>
      </w:r>
      <w:r w:rsidRPr="00D41C1F">
        <w:rPr>
          <w:rFonts w:ascii="Arial" w:eastAsia="Times New Roman" w:hAnsi="Arial" w:cs="Arial"/>
          <w:i/>
          <w:iCs/>
          <w:color w:val="444444"/>
          <w:sz w:val="24"/>
          <w:szCs w:val="24"/>
          <w:lang w:eastAsia="ru-RU"/>
        </w:rPr>
        <w:t>v1</w:t>
      </w: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).</w:t>
      </w:r>
    </w:p>
    <w:p w:rsidR="00D41C1F" w:rsidRPr="00D41C1F" w:rsidRDefault="00D41C1F" w:rsidP="00B81B51">
      <w:pPr>
        <w:pStyle w:val="222"/>
      </w:pPr>
      <w:r w:rsidRPr="00D41C1F">
        <w:rPr>
          <w:i/>
          <w:iCs/>
          <w:color w:val="ECF0F1"/>
        </w:rPr>
        <w:t>01</w:t>
      </w:r>
      <w:r w:rsidRPr="00D41C1F">
        <w:t>Создайте тег первой версии</w:t>
      </w:r>
    </w:p>
    <w:p w:rsidR="00D41C1F" w:rsidRPr="00574477" w:rsidRDefault="00D41C1F" w:rsidP="00574477">
      <w:pPr>
        <w:pStyle w:val="333"/>
        <w:rPr>
          <w:highlight w:val="lightGray"/>
        </w:rPr>
      </w:pPr>
      <w:r w:rsidRPr="00574477">
        <w:rPr>
          <w:highlight w:val="lightGray"/>
        </w:rPr>
        <w:t>ВЫПОЛНИТЕ: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t>git tag v1</w:t>
      </w:r>
    </w:p>
    <w:p w:rsidR="00D41C1F" w:rsidRPr="00D41C1F" w:rsidRDefault="00D41C1F" w:rsidP="00D41C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lastRenderedPageBreak/>
        <w:t>Теперь текущая версия страницы называется </w:t>
      </w:r>
      <w:r w:rsidRPr="00D41C1F">
        <w:rPr>
          <w:rFonts w:ascii="Arial" w:eastAsia="Times New Roman" w:hAnsi="Arial" w:cs="Arial"/>
          <w:i/>
          <w:iCs/>
          <w:color w:val="444444"/>
          <w:sz w:val="24"/>
          <w:szCs w:val="24"/>
          <w:lang w:eastAsia="ru-RU"/>
        </w:rPr>
        <w:t>v1</w:t>
      </w: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.</w:t>
      </w:r>
    </w:p>
    <w:p w:rsidR="00D41C1F" w:rsidRPr="00D41C1F" w:rsidRDefault="00D41C1F" w:rsidP="00B81B51">
      <w:pPr>
        <w:pStyle w:val="222"/>
      </w:pPr>
      <w:r w:rsidRPr="00D41C1F">
        <w:rPr>
          <w:i/>
          <w:iCs/>
          <w:color w:val="ECF0F1"/>
        </w:rPr>
        <w:t>02</w:t>
      </w:r>
      <w:r w:rsidRPr="00D41C1F">
        <w:t>Теги для предыдущих версий</w:t>
      </w:r>
    </w:p>
    <w:p w:rsidR="00D41C1F" w:rsidRPr="00D41C1F" w:rsidRDefault="00D41C1F" w:rsidP="00D41C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Давайте создадим тег для версии, которая идет перед текущей версией и назовем его </w:t>
      </w:r>
      <w:r w:rsidRPr="00D41C1F">
        <w:rPr>
          <w:rFonts w:ascii="Arial" w:eastAsia="Times New Roman" w:hAnsi="Arial" w:cs="Arial"/>
          <w:i/>
          <w:iCs/>
          <w:color w:val="444444"/>
          <w:sz w:val="24"/>
          <w:szCs w:val="24"/>
          <w:lang w:eastAsia="ru-RU"/>
        </w:rPr>
        <w:t>v1-beta</w:t>
      </w: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. В первую очередь нам надо переключиться на предыдущую версию. Вместо поиска до хэш, мы будем использовать </w:t>
      </w:r>
      <w:r w:rsidRPr="00D41C1F">
        <w:rPr>
          <w:rFonts w:ascii="Consolas" w:eastAsia="Times New Roman" w:hAnsi="Consolas" w:cs="Consolas"/>
          <w:color w:val="444444"/>
          <w:sz w:val="20"/>
          <w:szCs w:val="20"/>
          <w:shd w:val="clear" w:color="auto" w:fill="EEEEEE"/>
          <w:lang w:eastAsia="ru-RU"/>
        </w:rPr>
        <w:t>^</w:t>
      </w: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, обозначающее «родитель v1».</w:t>
      </w:r>
    </w:p>
    <w:p w:rsidR="00D41C1F" w:rsidRPr="00D41C1F" w:rsidRDefault="00D41C1F" w:rsidP="00D41C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Если обозначение </w:t>
      </w:r>
      <w:r w:rsidRPr="00D41C1F">
        <w:rPr>
          <w:rFonts w:ascii="Consolas" w:eastAsia="Times New Roman" w:hAnsi="Consolas" w:cs="Consolas"/>
          <w:color w:val="444444"/>
          <w:sz w:val="20"/>
          <w:szCs w:val="20"/>
          <w:shd w:val="clear" w:color="auto" w:fill="EEEEEE"/>
          <w:lang w:eastAsia="ru-RU"/>
        </w:rPr>
        <w:t>v1^</w:t>
      </w: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вызывает у вас какие-то проблемы, попробуйте также </w:t>
      </w:r>
      <w:r w:rsidRPr="00D41C1F">
        <w:rPr>
          <w:rFonts w:ascii="Consolas" w:eastAsia="Times New Roman" w:hAnsi="Consolas" w:cs="Consolas"/>
          <w:color w:val="444444"/>
          <w:sz w:val="20"/>
          <w:szCs w:val="20"/>
          <w:shd w:val="clear" w:color="auto" w:fill="EEEEEE"/>
          <w:lang w:eastAsia="ru-RU"/>
        </w:rPr>
        <w:t>v1~1</w:t>
      </w: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 xml:space="preserve">, указывающее на ту же версию. Это обозначение можно </w:t>
      </w:r>
      <w:proofErr w:type="gramStart"/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определить</w:t>
      </w:r>
      <w:proofErr w:type="gramEnd"/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 xml:space="preserve"> как «первую версию предшествующую v1».</w:t>
      </w:r>
    </w:p>
    <w:p w:rsidR="00D41C1F" w:rsidRPr="00574477" w:rsidRDefault="00D41C1F" w:rsidP="00574477">
      <w:pPr>
        <w:pStyle w:val="333"/>
        <w:rPr>
          <w:highlight w:val="lightGray"/>
        </w:rPr>
      </w:pPr>
      <w:r w:rsidRPr="00574477">
        <w:rPr>
          <w:highlight w:val="lightGray"/>
        </w:rPr>
        <w:t>ВЫПОЛНИТЕ: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git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checkout v1^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cat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hello.html</w:t>
      </w:r>
    </w:p>
    <w:p w:rsidR="00D41C1F" w:rsidRPr="00574477" w:rsidRDefault="00D41C1F" w:rsidP="00574477">
      <w:pPr>
        <w:pStyle w:val="333"/>
        <w:rPr>
          <w:highlight w:val="lightGray"/>
        </w:rPr>
      </w:pPr>
      <w:r w:rsidRPr="00574477">
        <w:rPr>
          <w:highlight w:val="lightGray"/>
        </w:rPr>
        <w:t>РЕЗУЛЬТАТ: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$ </w:t>
      </w: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git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checkout v1^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Note: checking out 'v1^'.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You are in 'detached HEAD' state. You can look around, make experimental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changes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and commit them, and you can discard any commits you make in this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state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without impacting any branches by performing another checkout.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If you want to create a new branch to retain commits you create, you may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do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so (now or later) by using -b with the checkout command again. Example: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 </w:t>
      </w: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git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checkout -b new_branch_name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HEAD is now at 8c32287... Added standard HTML page tags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$ </w:t>
      </w: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cat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hello.html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&lt;</w:t>
      </w: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html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&gt;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 &lt;</w:t>
      </w: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body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&gt;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   &lt;h1&gt;Hello, World</w:t>
      </w: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!&lt;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/h1&gt;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lastRenderedPageBreak/>
        <w:t xml:space="preserve">  </w:t>
      </w:r>
      <w:r w:rsidRPr="00D41C1F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t>&lt;/body&gt;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t>&lt;/html&gt;</w:t>
      </w:r>
    </w:p>
    <w:p w:rsidR="00D41C1F" w:rsidRPr="00D41C1F" w:rsidRDefault="00D41C1F" w:rsidP="00D41C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Это версия c тегами </w:t>
      </w:r>
      <w:r w:rsidRPr="00D41C1F">
        <w:rPr>
          <w:rFonts w:ascii="Consolas" w:eastAsia="Times New Roman" w:hAnsi="Consolas" w:cs="Consolas"/>
          <w:color w:val="444444"/>
          <w:sz w:val="20"/>
          <w:szCs w:val="20"/>
          <w:shd w:val="clear" w:color="auto" w:fill="EEEEEE"/>
          <w:lang w:eastAsia="ru-RU"/>
        </w:rPr>
        <w:t>&lt;html&gt;</w:t>
      </w: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и </w:t>
      </w:r>
      <w:r w:rsidRPr="00D41C1F">
        <w:rPr>
          <w:rFonts w:ascii="Consolas" w:eastAsia="Times New Roman" w:hAnsi="Consolas" w:cs="Consolas"/>
          <w:color w:val="444444"/>
          <w:sz w:val="20"/>
          <w:szCs w:val="20"/>
          <w:shd w:val="clear" w:color="auto" w:fill="EEEEEE"/>
          <w:lang w:eastAsia="ru-RU"/>
        </w:rPr>
        <w:t>&lt;body&gt;</w:t>
      </w: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, но еще </w:t>
      </w:r>
      <w:r w:rsidRPr="00D41C1F">
        <w:rPr>
          <w:rFonts w:ascii="Arial" w:eastAsia="Times New Roman" w:hAnsi="Arial" w:cs="Arial"/>
          <w:i/>
          <w:iCs/>
          <w:color w:val="444444"/>
          <w:sz w:val="24"/>
          <w:szCs w:val="24"/>
          <w:lang w:eastAsia="ru-RU"/>
        </w:rPr>
        <w:t>пока</w:t>
      </w: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без </w:t>
      </w:r>
      <w:r w:rsidRPr="00D41C1F">
        <w:rPr>
          <w:rFonts w:ascii="Consolas" w:eastAsia="Times New Roman" w:hAnsi="Consolas" w:cs="Consolas"/>
          <w:color w:val="444444"/>
          <w:sz w:val="20"/>
          <w:szCs w:val="20"/>
          <w:shd w:val="clear" w:color="auto" w:fill="EEEEEE"/>
          <w:lang w:eastAsia="ru-RU"/>
        </w:rPr>
        <w:t>&lt;head&gt;</w:t>
      </w: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. Давайте сделаем ее версией </w:t>
      </w:r>
      <w:r w:rsidRPr="00D41C1F">
        <w:rPr>
          <w:rFonts w:ascii="Arial" w:eastAsia="Times New Roman" w:hAnsi="Arial" w:cs="Arial"/>
          <w:i/>
          <w:iCs/>
          <w:color w:val="444444"/>
          <w:sz w:val="24"/>
          <w:szCs w:val="24"/>
          <w:lang w:eastAsia="ru-RU"/>
        </w:rPr>
        <w:t>v1-beta</w:t>
      </w: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.</w:t>
      </w:r>
    </w:p>
    <w:p w:rsidR="00D41C1F" w:rsidRPr="00574477" w:rsidRDefault="00D41C1F" w:rsidP="00574477">
      <w:pPr>
        <w:pStyle w:val="333"/>
        <w:rPr>
          <w:highlight w:val="lightGray"/>
        </w:rPr>
      </w:pPr>
      <w:r w:rsidRPr="00574477">
        <w:rPr>
          <w:highlight w:val="lightGray"/>
        </w:rPr>
        <w:t>ВЫПОЛНИТЕ: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t>git tag v1-beta</w:t>
      </w:r>
    </w:p>
    <w:p w:rsidR="00D41C1F" w:rsidRPr="00D41C1F" w:rsidRDefault="00D41C1F" w:rsidP="00B81B51">
      <w:pPr>
        <w:pStyle w:val="222"/>
      </w:pPr>
      <w:r w:rsidRPr="00D41C1F">
        <w:rPr>
          <w:i/>
          <w:iCs/>
          <w:color w:val="ECF0F1"/>
        </w:rPr>
        <w:t>03</w:t>
      </w:r>
      <w:r w:rsidRPr="00D41C1F">
        <w:t>Переключение по имени тега</w:t>
      </w:r>
    </w:p>
    <w:p w:rsidR="00D41C1F" w:rsidRPr="00D41C1F" w:rsidRDefault="00D41C1F" w:rsidP="00D41C1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Теперь попробуйте попереключаться между двумя отмеченными версиями.</w:t>
      </w:r>
    </w:p>
    <w:p w:rsidR="00D41C1F" w:rsidRPr="00574477" w:rsidRDefault="00D41C1F" w:rsidP="00574477">
      <w:pPr>
        <w:pStyle w:val="333"/>
        <w:rPr>
          <w:highlight w:val="lightGray"/>
        </w:rPr>
      </w:pPr>
      <w:r w:rsidRPr="00574477">
        <w:rPr>
          <w:highlight w:val="lightGray"/>
        </w:rPr>
        <w:t>ВЫПОЛНИТЕ: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git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checkout v1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git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checkout v1-beta</w:t>
      </w:r>
    </w:p>
    <w:p w:rsidR="00D41C1F" w:rsidRPr="00574477" w:rsidRDefault="00D41C1F" w:rsidP="00574477">
      <w:pPr>
        <w:pStyle w:val="333"/>
        <w:rPr>
          <w:highlight w:val="lightGray"/>
        </w:rPr>
      </w:pPr>
      <w:r w:rsidRPr="00574477">
        <w:rPr>
          <w:highlight w:val="lightGray"/>
        </w:rPr>
        <w:t>РЕЗУЛЬТАТ: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$ </w:t>
      </w: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git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checkout v1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Previous HEAD position was 8c32287... Added standard HTML page tags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HEAD is now at fa3c141... Added HTML header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$ </w:t>
      </w: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git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checkout v1-beta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Previous HEAD position was fa3c141... Added HTML header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HEAD is now at 8c32287... Added standard HTML page tags</w:t>
      </w:r>
    </w:p>
    <w:p w:rsidR="00D41C1F" w:rsidRPr="00D41C1F" w:rsidRDefault="00D41C1F" w:rsidP="00B81B51">
      <w:pPr>
        <w:pStyle w:val="222"/>
        <w:rPr>
          <w:lang w:val="en-US"/>
        </w:rPr>
      </w:pPr>
      <w:r w:rsidRPr="00D41C1F">
        <w:rPr>
          <w:i/>
          <w:iCs/>
          <w:color w:val="ECF0F1"/>
          <w:lang w:val="en-US"/>
        </w:rPr>
        <w:t>04</w:t>
      </w:r>
      <w:r w:rsidRPr="00D41C1F">
        <w:t>Просмотр</w:t>
      </w:r>
      <w:r w:rsidRPr="00D41C1F">
        <w:rPr>
          <w:lang w:val="en-US"/>
        </w:rPr>
        <w:t xml:space="preserve"> </w:t>
      </w:r>
      <w:r w:rsidRPr="00D41C1F">
        <w:t>тегов</w:t>
      </w:r>
      <w:r w:rsidRPr="00D41C1F">
        <w:rPr>
          <w:lang w:val="en-US"/>
        </w:rPr>
        <w:t xml:space="preserve"> </w:t>
      </w:r>
      <w:r w:rsidRPr="00D41C1F">
        <w:t>с</w:t>
      </w:r>
      <w:r w:rsidRPr="00D41C1F">
        <w:rPr>
          <w:lang w:val="en-US"/>
        </w:rPr>
        <w:t xml:space="preserve"> </w:t>
      </w:r>
      <w:r w:rsidRPr="00D41C1F">
        <w:t>помощью</w:t>
      </w:r>
      <w:r w:rsidRPr="00D41C1F">
        <w:rPr>
          <w:lang w:val="en-US"/>
        </w:rPr>
        <w:t xml:space="preserve"> </w:t>
      </w:r>
      <w:r w:rsidRPr="00D41C1F">
        <w:t>команды</w:t>
      </w:r>
      <w:r w:rsidRPr="00D41C1F">
        <w:rPr>
          <w:lang w:val="en-US"/>
        </w:rPr>
        <w:t> </w:t>
      </w:r>
      <w:r w:rsidRPr="00D41C1F">
        <w:rPr>
          <w:rFonts w:ascii="Consolas" w:hAnsi="Consolas" w:cs="Consolas"/>
          <w:lang w:val="en-US"/>
        </w:rPr>
        <w:t>tag</w:t>
      </w:r>
    </w:p>
    <w:p w:rsidR="00D41C1F" w:rsidRPr="00D41C1F" w:rsidRDefault="00D41C1F" w:rsidP="00D41C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Вы можете увидеть, какие теги доступны, используя команду </w:t>
      </w:r>
      <w:r w:rsidRPr="00D41C1F">
        <w:rPr>
          <w:rFonts w:ascii="Consolas" w:eastAsia="Times New Roman" w:hAnsi="Consolas" w:cs="Consolas"/>
          <w:color w:val="444444"/>
          <w:sz w:val="20"/>
          <w:szCs w:val="20"/>
          <w:shd w:val="clear" w:color="auto" w:fill="EEEEEE"/>
          <w:lang w:eastAsia="ru-RU"/>
        </w:rPr>
        <w:t>git tag</w:t>
      </w: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.</w:t>
      </w:r>
    </w:p>
    <w:p w:rsidR="00D41C1F" w:rsidRPr="00D41C1F" w:rsidRDefault="00D41C1F" w:rsidP="00574477">
      <w:pPr>
        <w:pStyle w:val="333"/>
        <w:rPr>
          <w:rFonts w:ascii="Arial" w:eastAsia="Times New Roman" w:hAnsi="Arial" w:cs="Arial"/>
          <w:b w:val="0"/>
          <w:bCs/>
          <w:caps/>
          <w:color w:val="FFFFFF"/>
          <w:sz w:val="24"/>
          <w:szCs w:val="24"/>
        </w:rPr>
      </w:pPr>
      <w:r w:rsidRPr="00574477">
        <w:rPr>
          <w:highlight w:val="lightGray"/>
        </w:rPr>
        <w:t>ВЫПОЛНИТЕ: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t>git tag</w:t>
      </w:r>
    </w:p>
    <w:p w:rsidR="00D41C1F" w:rsidRPr="00D41C1F" w:rsidRDefault="00D41C1F" w:rsidP="00574477">
      <w:pPr>
        <w:pStyle w:val="333"/>
        <w:rPr>
          <w:rFonts w:ascii="Arial" w:eastAsia="Times New Roman" w:hAnsi="Arial" w:cs="Arial"/>
          <w:b w:val="0"/>
          <w:bCs/>
          <w:caps/>
          <w:color w:val="FFFFFF"/>
          <w:sz w:val="24"/>
          <w:szCs w:val="24"/>
        </w:rPr>
      </w:pPr>
      <w:r w:rsidRPr="00574477">
        <w:rPr>
          <w:highlight w:val="lightGray"/>
        </w:rPr>
        <w:t>РЕЗУЛЬТАТ: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t>$ git tag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t>v1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t>v1-beta</w:t>
      </w:r>
    </w:p>
    <w:p w:rsidR="00D41C1F" w:rsidRPr="00D41C1F" w:rsidRDefault="00D41C1F" w:rsidP="00B81B51">
      <w:pPr>
        <w:pStyle w:val="222"/>
      </w:pPr>
      <w:r w:rsidRPr="00D41C1F">
        <w:rPr>
          <w:i/>
          <w:iCs/>
          <w:color w:val="ECF0F1"/>
        </w:rPr>
        <w:t>05</w:t>
      </w:r>
      <w:r w:rsidRPr="00D41C1F">
        <w:t>Просмотр Тегов в логах</w:t>
      </w:r>
    </w:p>
    <w:p w:rsidR="00D41C1F" w:rsidRPr="00D41C1F" w:rsidRDefault="00D41C1F" w:rsidP="00D41C1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Вы также можете посмотреть теги в логе.</w:t>
      </w:r>
    </w:p>
    <w:p w:rsidR="00D41C1F" w:rsidRPr="00D41C1F" w:rsidRDefault="00D41C1F" w:rsidP="00574477">
      <w:pPr>
        <w:pStyle w:val="333"/>
        <w:rPr>
          <w:rFonts w:ascii="Arial" w:eastAsia="Times New Roman" w:hAnsi="Arial" w:cs="Arial"/>
          <w:b w:val="0"/>
          <w:bCs/>
          <w:caps/>
          <w:color w:val="FFFFFF"/>
          <w:sz w:val="24"/>
          <w:szCs w:val="24"/>
        </w:rPr>
      </w:pPr>
      <w:r w:rsidRPr="00574477">
        <w:rPr>
          <w:highlight w:val="lightGray"/>
        </w:rPr>
        <w:lastRenderedPageBreak/>
        <w:t>ВЫПОЛНИТЕ: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git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hist master --all</w:t>
      </w:r>
    </w:p>
    <w:p w:rsidR="00D41C1F" w:rsidRPr="00574477" w:rsidRDefault="00D41C1F" w:rsidP="00574477">
      <w:pPr>
        <w:pStyle w:val="333"/>
        <w:rPr>
          <w:highlight w:val="lightGray"/>
        </w:rPr>
      </w:pPr>
      <w:r w:rsidRPr="00574477">
        <w:rPr>
          <w:highlight w:val="lightGray"/>
        </w:rPr>
        <w:t>РЕЗУЛЬТАТ: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$ </w:t>
      </w: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git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hist master --all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* </w:t>
      </w: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fa3c141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2011-03-09 | Added HTML header (v1, master) [Alexander Shvets]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* 8c32287 2011-03-09 | Added standard HTML page tags (HEAD, v1-beta) [Alexander Shvets]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* 43628f7 2011-03-09 | Added h1 tag [Alexander Shvets]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* 911e8c9 2011-03-09 | First Commit [Alexander Shvets]</w:t>
      </w:r>
    </w:p>
    <w:p w:rsidR="00D41C1F" w:rsidRPr="00D41C1F" w:rsidRDefault="00D41C1F" w:rsidP="00D41C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Вы можете видеть теги (</w:t>
      </w:r>
      <w:r w:rsidRPr="00D41C1F">
        <w:rPr>
          <w:rFonts w:ascii="Consolas" w:eastAsia="Times New Roman" w:hAnsi="Consolas" w:cs="Consolas"/>
          <w:color w:val="444444"/>
          <w:sz w:val="20"/>
          <w:szCs w:val="20"/>
          <w:shd w:val="clear" w:color="auto" w:fill="EEEEEE"/>
          <w:lang w:eastAsia="ru-RU"/>
        </w:rPr>
        <w:t>v1</w:t>
      </w: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и </w:t>
      </w:r>
      <w:r w:rsidRPr="00D41C1F">
        <w:rPr>
          <w:rFonts w:ascii="Consolas" w:eastAsia="Times New Roman" w:hAnsi="Consolas" w:cs="Consolas"/>
          <w:color w:val="444444"/>
          <w:sz w:val="20"/>
          <w:szCs w:val="20"/>
          <w:shd w:val="clear" w:color="auto" w:fill="EEEEEE"/>
          <w:lang w:eastAsia="ru-RU"/>
        </w:rPr>
        <w:t>v1-beta</w:t>
      </w: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) в логе вместе с именем ветки (</w:t>
      </w:r>
      <w:r w:rsidRPr="00D41C1F">
        <w:rPr>
          <w:rFonts w:ascii="Consolas" w:eastAsia="Times New Roman" w:hAnsi="Consolas" w:cs="Consolas"/>
          <w:color w:val="444444"/>
          <w:sz w:val="20"/>
          <w:szCs w:val="20"/>
          <w:shd w:val="clear" w:color="auto" w:fill="EEEEEE"/>
          <w:lang w:eastAsia="ru-RU"/>
        </w:rPr>
        <w:t>master</w:t>
      </w: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 xml:space="preserve">). </w:t>
      </w:r>
      <w:proofErr w:type="gramStart"/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Кроме того</w:t>
      </w:r>
      <w:proofErr w:type="gramEnd"/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</w:t>
      </w:r>
      <w:r w:rsidRPr="00D41C1F">
        <w:rPr>
          <w:rFonts w:ascii="Consolas" w:eastAsia="Times New Roman" w:hAnsi="Consolas" w:cs="Consolas"/>
          <w:color w:val="444444"/>
          <w:sz w:val="20"/>
          <w:szCs w:val="20"/>
          <w:shd w:val="clear" w:color="auto" w:fill="EEEEEE"/>
          <w:lang w:eastAsia="ru-RU"/>
        </w:rPr>
        <w:t>HEAD</w:t>
      </w: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показывает коммит, на который вы переключились (на данный момент это </w:t>
      </w:r>
      <w:r w:rsidRPr="00D41C1F">
        <w:rPr>
          <w:rFonts w:ascii="Consolas" w:eastAsia="Times New Roman" w:hAnsi="Consolas" w:cs="Consolas"/>
          <w:color w:val="444444"/>
          <w:sz w:val="20"/>
          <w:szCs w:val="20"/>
          <w:shd w:val="clear" w:color="auto" w:fill="EEEEEE"/>
          <w:lang w:eastAsia="ru-RU"/>
        </w:rPr>
        <w:t>v1-beta</w:t>
      </w: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).</w:t>
      </w:r>
    </w:p>
    <w:p w:rsidR="00D41C1F" w:rsidRPr="00D41C1F" w:rsidRDefault="00D41C1F" w:rsidP="000913EA">
      <w:pPr>
        <w:pStyle w:val="1"/>
      </w:pPr>
      <w:r w:rsidRPr="00D41C1F">
        <w:t>14. Отмена локальных изменений (до индексации)</w:t>
      </w:r>
    </w:p>
    <w:p w:rsidR="00D41C1F" w:rsidRPr="00D41C1F" w:rsidRDefault="00D41C1F" w:rsidP="00B81B51">
      <w:pPr>
        <w:pStyle w:val="222"/>
      </w:pPr>
      <w:r w:rsidRPr="00D41C1F">
        <w:t>Цели</w:t>
      </w:r>
    </w:p>
    <w:p w:rsidR="00D41C1F" w:rsidRPr="00D41C1F" w:rsidRDefault="00D41C1F" w:rsidP="00D41C1F">
      <w:pPr>
        <w:numPr>
          <w:ilvl w:val="0"/>
          <w:numId w:val="17"/>
        </w:numP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Научиться отменять изменения в рабочем каталоге</w:t>
      </w:r>
    </w:p>
    <w:p w:rsidR="00D41C1F" w:rsidRPr="00D41C1F" w:rsidRDefault="00D41C1F" w:rsidP="00B81B51">
      <w:pPr>
        <w:pStyle w:val="222"/>
      </w:pPr>
      <w:r w:rsidRPr="00D41C1F">
        <w:rPr>
          <w:i/>
          <w:iCs/>
          <w:color w:val="ECF0F1"/>
        </w:rPr>
        <w:t>01</w:t>
      </w:r>
      <w:r w:rsidRPr="00D41C1F">
        <w:t>Переключитесь на ветку Master</w:t>
      </w:r>
    </w:p>
    <w:p w:rsidR="00D41C1F" w:rsidRPr="00D41C1F" w:rsidRDefault="00D41C1F" w:rsidP="00D41C1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Убедитесь, что вы находитесь на последнем коммите ветки master, прежде чем продолжить работу.</w:t>
      </w:r>
    </w:p>
    <w:p w:rsidR="00D41C1F" w:rsidRPr="00D41C1F" w:rsidRDefault="00D41C1F" w:rsidP="00574477">
      <w:pPr>
        <w:pStyle w:val="333"/>
        <w:rPr>
          <w:rFonts w:ascii="Arial" w:eastAsia="Times New Roman" w:hAnsi="Arial" w:cs="Arial"/>
          <w:b w:val="0"/>
          <w:bCs/>
          <w:caps/>
          <w:color w:val="FFFFFF"/>
          <w:sz w:val="24"/>
          <w:szCs w:val="24"/>
          <w:lang w:val="en-US"/>
        </w:rPr>
      </w:pPr>
      <w:r w:rsidRPr="00574477">
        <w:rPr>
          <w:highlight w:val="lightGray"/>
        </w:rPr>
        <w:t>ВЫПОЛНИТЕ: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git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checkout master</w:t>
      </w:r>
    </w:p>
    <w:p w:rsidR="00D41C1F" w:rsidRPr="00D41C1F" w:rsidRDefault="00D41C1F" w:rsidP="00B81B51">
      <w:pPr>
        <w:pStyle w:val="222"/>
        <w:rPr>
          <w:lang w:val="en-US"/>
        </w:rPr>
      </w:pPr>
      <w:r w:rsidRPr="00D41C1F">
        <w:rPr>
          <w:i/>
          <w:iCs/>
          <w:color w:val="ECF0F1"/>
          <w:lang w:val="en-US"/>
        </w:rPr>
        <w:t>02</w:t>
      </w:r>
      <w:r w:rsidRPr="00D41C1F">
        <w:t>Измените</w:t>
      </w:r>
      <w:r w:rsidRPr="00D41C1F">
        <w:rPr>
          <w:lang w:val="en-US"/>
        </w:rPr>
        <w:t xml:space="preserve"> hello.html</w:t>
      </w:r>
    </w:p>
    <w:p w:rsidR="00D41C1F" w:rsidRPr="00D41C1F" w:rsidRDefault="00D41C1F" w:rsidP="00D41C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Иногда случается, что вы изменили файл в рабочем каталоге, и хотите отменить последние коммиты. С этим справится команда </w:t>
      </w:r>
      <w:r w:rsidRPr="00D41C1F">
        <w:rPr>
          <w:rFonts w:ascii="Consolas" w:eastAsia="Times New Roman" w:hAnsi="Consolas" w:cs="Consolas"/>
          <w:color w:val="444444"/>
          <w:sz w:val="20"/>
          <w:szCs w:val="20"/>
          <w:shd w:val="clear" w:color="auto" w:fill="EEEEEE"/>
          <w:lang w:eastAsia="ru-RU"/>
        </w:rPr>
        <w:t>checkout</w:t>
      </w: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.</w:t>
      </w:r>
    </w:p>
    <w:p w:rsidR="00D41C1F" w:rsidRPr="00D41C1F" w:rsidRDefault="00D41C1F" w:rsidP="00D41C1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Внесите изменение в файл hello.html в виде нежелательного комментария.</w:t>
      </w:r>
    </w:p>
    <w:p w:rsidR="00D41C1F" w:rsidRPr="00574477" w:rsidRDefault="00D41C1F" w:rsidP="00574477">
      <w:pPr>
        <w:pStyle w:val="333"/>
        <w:rPr>
          <w:highlight w:val="lightGray"/>
        </w:rPr>
      </w:pPr>
      <w:r w:rsidRPr="00574477">
        <w:rPr>
          <w:highlight w:val="lightGray"/>
        </w:rPr>
        <w:t>ФАЙЛ: hello.html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&lt;</w:t>
      </w: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html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&gt;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 &lt;</w:t>
      </w: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head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&gt;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 &lt;/head&gt;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lastRenderedPageBreak/>
        <w:t xml:space="preserve">  &lt;</w:t>
      </w: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body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&gt;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   &lt;h1&gt;Hello, World</w:t>
      </w: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!&lt;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/h1&gt;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   </w:t>
      </w:r>
      <w:proofErr w:type="gramStart"/>
      <w:r w:rsidRPr="00D41C1F">
        <w:rPr>
          <w:rFonts w:ascii="Consolas" w:eastAsia="Times New Roman" w:hAnsi="Consolas" w:cs="Consolas"/>
          <w:b/>
          <w:bCs/>
          <w:color w:val="444444"/>
          <w:sz w:val="24"/>
          <w:szCs w:val="24"/>
          <w:lang w:val="en-US" w:eastAsia="ru-RU"/>
        </w:rPr>
        <w:t>&lt;!--</w:t>
      </w:r>
      <w:proofErr w:type="gramEnd"/>
      <w:r w:rsidRPr="00D41C1F">
        <w:rPr>
          <w:rFonts w:ascii="Consolas" w:eastAsia="Times New Roman" w:hAnsi="Consolas" w:cs="Consolas"/>
          <w:b/>
          <w:bCs/>
          <w:color w:val="444444"/>
          <w:sz w:val="24"/>
          <w:szCs w:val="24"/>
          <w:lang w:val="en-US" w:eastAsia="ru-RU"/>
        </w:rPr>
        <w:t xml:space="preserve"> This is a bad comment.  We want to revert it. --&gt;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 </w:t>
      </w:r>
      <w:r w:rsidRPr="00D41C1F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t>&lt;/body&gt;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t>&lt;/html&gt;</w:t>
      </w:r>
    </w:p>
    <w:p w:rsidR="00D41C1F" w:rsidRPr="00D41C1F" w:rsidRDefault="00D41C1F" w:rsidP="00B81B51">
      <w:pPr>
        <w:pStyle w:val="222"/>
      </w:pPr>
      <w:r w:rsidRPr="00D41C1F">
        <w:rPr>
          <w:i/>
          <w:iCs/>
          <w:color w:val="ECF0F1"/>
        </w:rPr>
        <w:t>03</w:t>
      </w:r>
      <w:r w:rsidRPr="00D41C1F">
        <w:t>Проверьте состояние</w:t>
      </w:r>
    </w:p>
    <w:p w:rsidR="00D41C1F" w:rsidRPr="00D41C1F" w:rsidRDefault="00D41C1F" w:rsidP="00D41C1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Сначала проверьте состояние рабочего каталога.</w:t>
      </w:r>
    </w:p>
    <w:p w:rsidR="00D41C1F" w:rsidRPr="00574477" w:rsidRDefault="00D41C1F" w:rsidP="00574477">
      <w:pPr>
        <w:pStyle w:val="333"/>
        <w:rPr>
          <w:highlight w:val="lightGray"/>
        </w:rPr>
      </w:pPr>
      <w:r w:rsidRPr="00574477">
        <w:rPr>
          <w:highlight w:val="lightGray"/>
        </w:rPr>
        <w:t>ВЫПОЛНИТЕ: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git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status</w:t>
      </w:r>
    </w:p>
    <w:p w:rsidR="00D41C1F" w:rsidRPr="00574477" w:rsidRDefault="00D41C1F" w:rsidP="00574477">
      <w:pPr>
        <w:pStyle w:val="333"/>
        <w:rPr>
          <w:highlight w:val="lightGray"/>
        </w:rPr>
      </w:pPr>
      <w:r w:rsidRPr="00574477">
        <w:rPr>
          <w:highlight w:val="lightGray"/>
        </w:rPr>
        <w:t>РЕЗУЛЬТАТ: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$ </w:t>
      </w: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git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status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# </w:t>
      </w: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On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branch master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# Changes not staged for commit: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#   (use "git add &lt;file&gt;..." to update what will be committed)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#   (use "git checkout -- &lt;file&gt;..." to discard changes in working directory)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#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#   modified:   hello.html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#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no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changes added to commit (use "git add" and/or "git commit -a")</w:t>
      </w:r>
    </w:p>
    <w:p w:rsidR="00D41C1F" w:rsidRPr="00D41C1F" w:rsidRDefault="00D41C1F" w:rsidP="00D41C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Мы видим, что файл </w:t>
      </w:r>
      <w:r w:rsidRPr="00D41C1F">
        <w:rPr>
          <w:rFonts w:ascii="Consolas" w:eastAsia="Times New Roman" w:hAnsi="Consolas" w:cs="Consolas"/>
          <w:color w:val="444444"/>
          <w:sz w:val="20"/>
          <w:szCs w:val="20"/>
          <w:shd w:val="clear" w:color="auto" w:fill="EEEEEE"/>
          <w:lang w:eastAsia="ru-RU"/>
        </w:rPr>
        <w:t>hello.html</w:t>
      </w: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был изменен, но еще не проиндексирован.</w:t>
      </w:r>
    </w:p>
    <w:p w:rsidR="00D41C1F" w:rsidRPr="00D41C1F" w:rsidRDefault="00D41C1F" w:rsidP="00B81B51">
      <w:pPr>
        <w:pStyle w:val="222"/>
      </w:pPr>
      <w:r w:rsidRPr="00D41C1F">
        <w:rPr>
          <w:i/>
          <w:iCs/>
          <w:color w:val="ECF0F1"/>
        </w:rPr>
        <w:t>04</w:t>
      </w:r>
      <w:r w:rsidRPr="00D41C1F">
        <w:t>Отмена изменений в рабочем каталоге</w:t>
      </w:r>
    </w:p>
    <w:p w:rsidR="00D41C1F" w:rsidRPr="00D41C1F" w:rsidRDefault="00D41C1F" w:rsidP="00D41C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Используйте команду </w:t>
      </w:r>
      <w:r w:rsidRPr="00D41C1F">
        <w:rPr>
          <w:rFonts w:ascii="Consolas" w:eastAsia="Times New Roman" w:hAnsi="Consolas" w:cs="Consolas"/>
          <w:color w:val="444444"/>
          <w:sz w:val="20"/>
          <w:szCs w:val="20"/>
          <w:shd w:val="clear" w:color="auto" w:fill="EEEEEE"/>
          <w:lang w:eastAsia="ru-RU"/>
        </w:rPr>
        <w:t>checkout</w:t>
      </w: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для переключения в версию файла </w:t>
      </w:r>
      <w:r w:rsidRPr="00D41C1F">
        <w:rPr>
          <w:rFonts w:ascii="Consolas" w:eastAsia="Times New Roman" w:hAnsi="Consolas" w:cs="Consolas"/>
          <w:color w:val="444444"/>
          <w:sz w:val="20"/>
          <w:szCs w:val="20"/>
          <w:shd w:val="clear" w:color="auto" w:fill="EEEEEE"/>
          <w:lang w:eastAsia="ru-RU"/>
        </w:rPr>
        <w:t>hello.html</w:t>
      </w: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в репозитории.</w:t>
      </w:r>
    </w:p>
    <w:p w:rsidR="00D41C1F" w:rsidRPr="00574477" w:rsidRDefault="00D41C1F" w:rsidP="00574477">
      <w:pPr>
        <w:pStyle w:val="333"/>
        <w:rPr>
          <w:highlight w:val="lightGray"/>
        </w:rPr>
      </w:pPr>
      <w:r w:rsidRPr="00574477">
        <w:rPr>
          <w:highlight w:val="lightGray"/>
        </w:rPr>
        <w:t>ВЫПОЛНИТЕ: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git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checkout hello.html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git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status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cat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hello.html</w:t>
      </w:r>
    </w:p>
    <w:p w:rsidR="00D41C1F" w:rsidRPr="00574477" w:rsidRDefault="00D41C1F" w:rsidP="00574477">
      <w:pPr>
        <w:pStyle w:val="333"/>
        <w:rPr>
          <w:highlight w:val="lightGray"/>
        </w:rPr>
      </w:pPr>
      <w:r w:rsidRPr="00574477">
        <w:rPr>
          <w:highlight w:val="lightGray"/>
        </w:rPr>
        <w:t>РЕЗУЛЬТАТ: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$ </w:t>
      </w: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git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checkout hello.html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lastRenderedPageBreak/>
        <w:t xml:space="preserve">$ </w:t>
      </w: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git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status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# </w:t>
      </w: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On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branch master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nothing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to commit (working directory clean)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$ </w:t>
      </w: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cat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hello.html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&lt;</w:t>
      </w: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html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&gt;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b/>
          <w:bCs/>
          <w:color w:val="444444"/>
          <w:sz w:val="24"/>
          <w:szCs w:val="24"/>
          <w:lang w:val="en-US" w:eastAsia="ru-RU"/>
        </w:rPr>
        <w:t xml:space="preserve">  &lt;</w:t>
      </w:r>
      <w:proofErr w:type="gramStart"/>
      <w:r w:rsidRPr="00D41C1F">
        <w:rPr>
          <w:rFonts w:ascii="Consolas" w:eastAsia="Times New Roman" w:hAnsi="Consolas" w:cs="Consolas"/>
          <w:b/>
          <w:bCs/>
          <w:color w:val="444444"/>
          <w:sz w:val="24"/>
          <w:szCs w:val="24"/>
          <w:lang w:val="en-US" w:eastAsia="ru-RU"/>
        </w:rPr>
        <w:t>head</w:t>
      </w:r>
      <w:proofErr w:type="gramEnd"/>
      <w:r w:rsidRPr="00D41C1F">
        <w:rPr>
          <w:rFonts w:ascii="Consolas" w:eastAsia="Times New Roman" w:hAnsi="Consolas" w:cs="Consolas"/>
          <w:b/>
          <w:bCs/>
          <w:color w:val="444444"/>
          <w:sz w:val="24"/>
          <w:szCs w:val="24"/>
          <w:lang w:val="en-US" w:eastAsia="ru-RU"/>
        </w:rPr>
        <w:t>&gt;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b/>
          <w:bCs/>
          <w:color w:val="444444"/>
          <w:sz w:val="24"/>
          <w:szCs w:val="24"/>
          <w:lang w:val="en-US" w:eastAsia="ru-RU"/>
        </w:rPr>
        <w:t xml:space="preserve">  &lt;/head&gt;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 &lt;</w:t>
      </w: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body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&gt;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   &lt;h1&gt;Hello, World</w:t>
      </w: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!&lt;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/h1&gt;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 </w:t>
      </w:r>
      <w:r w:rsidRPr="00D41C1F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t>&lt;/body&gt;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t>&lt;/html&gt;</w:t>
      </w:r>
    </w:p>
    <w:p w:rsidR="00D41C1F" w:rsidRPr="00D41C1F" w:rsidRDefault="00D41C1F" w:rsidP="00D41C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Команда </w:t>
      </w:r>
      <w:r w:rsidRPr="00D41C1F">
        <w:rPr>
          <w:rFonts w:ascii="Consolas" w:eastAsia="Times New Roman" w:hAnsi="Consolas" w:cs="Consolas"/>
          <w:color w:val="444444"/>
          <w:sz w:val="20"/>
          <w:szCs w:val="20"/>
          <w:shd w:val="clear" w:color="auto" w:fill="EEEEEE"/>
          <w:lang w:eastAsia="ru-RU"/>
        </w:rPr>
        <w:t>status</w:t>
      </w: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показывает нам, что не было произведено никаких изменений, не зафиксированных в рабочем каталоге. И «нежелательный комментарий» больше не является частью содержимого файла.</w:t>
      </w:r>
    </w:p>
    <w:p w:rsidR="00D41C1F" w:rsidRPr="00D41C1F" w:rsidRDefault="00D41C1F" w:rsidP="000913EA">
      <w:pPr>
        <w:pStyle w:val="1"/>
      </w:pPr>
      <w:r w:rsidRPr="00D41C1F">
        <w:t>15. Отмена проиндексированных изменений (перед коммитом)</w:t>
      </w:r>
    </w:p>
    <w:p w:rsidR="00D41C1F" w:rsidRPr="00D41C1F" w:rsidRDefault="00D41C1F" w:rsidP="00B81B51">
      <w:pPr>
        <w:pStyle w:val="222"/>
      </w:pPr>
      <w:r w:rsidRPr="00D41C1F">
        <w:t>Цели</w:t>
      </w:r>
    </w:p>
    <w:p w:rsidR="00D41C1F" w:rsidRPr="00D41C1F" w:rsidRDefault="00D41C1F" w:rsidP="00D41C1F">
      <w:pPr>
        <w:numPr>
          <w:ilvl w:val="0"/>
          <w:numId w:val="18"/>
        </w:numPr>
        <w:spacing w:before="180" w:after="180" w:line="240" w:lineRule="auto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Научиться отменять изменения, которые были проиндексированы</w:t>
      </w:r>
    </w:p>
    <w:p w:rsidR="00D41C1F" w:rsidRPr="00D41C1F" w:rsidRDefault="00D41C1F" w:rsidP="00B81B51">
      <w:pPr>
        <w:pStyle w:val="222"/>
      </w:pPr>
      <w:r w:rsidRPr="00D41C1F">
        <w:rPr>
          <w:i/>
          <w:iCs/>
          <w:color w:val="ECF0F1"/>
        </w:rPr>
        <w:t>01</w:t>
      </w:r>
      <w:r w:rsidRPr="00D41C1F">
        <w:t>Измените файл и проиндексируйте изменения</w:t>
      </w:r>
    </w:p>
    <w:p w:rsidR="00D41C1F" w:rsidRPr="00D41C1F" w:rsidRDefault="00D41C1F" w:rsidP="00D41C1F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Внесите изменение в файл </w:t>
      </w:r>
      <w:r w:rsidRPr="00D41C1F">
        <w:rPr>
          <w:rFonts w:ascii="Consolas" w:eastAsia="Times New Roman" w:hAnsi="Consolas" w:cs="Consolas"/>
          <w:color w:val="444444"/>
          <w:sz w:val="24"/>
          <w:szCs w:val="24"/>
          <w:shd w:val="clear" w:color="auto" w:fill="EEEEEE"/>
          <w:lang w:eastAsia="ru-RU"/>
        </w:rPr>
        <w:t>hello.html</w:t>
      </w: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в виде нежелательного комментария</w:t>
      </w:r>
    </w:p>
    <w:p w:rsidR="00D41C1F" w:rsidRPr="00574477" w:rsidRDefault="00D41C1F" w:rsidP="00574477">
      <w:pPr>
        <w:pStyle w:val="333"/>
        <w:rPr>
          <w:highlight w:val="lightGray"/>
        </w:rPr>
      </w:pPr>
      <w:r w:rsidRPr="00574477">
        <w:rPr>
          <w:highlight w:val="lightGray"/>
        </w:rPr>
        <w:t>ФАЙЛ: HELLO.HTML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&lt;</w:t>
      </w: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html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&gt;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 &lt;</w:t>
      </w: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head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&gt;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   </w:t>
      </w:r>
      <w:proofErr w:type="gramStart"/>
      <w:r w:rsidRPr="00D41C1F">
        <w:rPr>
          <w:rFonts w:ascii="Consolas" w:eastAsia="Times New Roman" w:hAnsi="Consolas" w:cs="Consolas"/>
          <w:b/>
          <w:bCs/>
          <w:color w:val="444444"/>
          <w:sz w:val="24"/>
          <w:szCs w:val="24"/>
          <w:lang w:val="en-US" w:eastAsia="ru-RU"/>
        </w:rPr>
        <w:t>&lt;!--</w:t>
      </w:r>
      <w:proofErr w:type="gramEnd"/>
      <w:r w:rsidRPr="00D41C1F">
        <w:rPr>
          <w:rFonts w:ascii="Consolas" w:eastAsia="Times New Roman" w:hAnsi="Consolas" w:cs="Consolas"/>
          <w:b/>
          <w:bCs/>
          <w:color w:val="444444"/>
          <w:sz w:val="24"/>
          <w:szCs w:val="24"/>
          <w:lang w:val="en-US" w:eastAsia="ru-RU"/>
        </w:rPr>
        <w:t xml:space="preserve"> This is an unwanted but staged comment --&gt;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 &lt;/head&gt;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 &lt;</w:t>
      </w: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body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&gt;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   &lt;h1&gt;Hello, World</w:t>
      </w: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!&lt;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/h1&gt;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 </w:t>
      </w:r>
      <w:r w:rsidRPr="00D41C1F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t>&lt;/body&gt;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t>&lt;/html&gt;</w:t>
      </w:r>
    </w:p>
    <w:p w:rsidR="00D41C1F" w:rsidRPr="00D41C1F" w:rsidRDefault="00D41C1F" w:rsidP="00D41C1F">
      <w:pPr>
        <w:spacing w:after="24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Проиндексируйте это изменение.</w:t>
      </w:r>
    </w:p>
    <w:p w:rsidR="00D41C1F" w:rsidRPr="00574477" w:rsidRDefault="00D41C1F" w:rsidP="00574477">
      <w:pPr>
        <w:pStyle w:val="333"/>
        <w:rPr>
          <w:highlight w:val="lightGray"/>
        </w:rPr>
      </w:pPr>
      <w:r w:rsidRPr="00574477">
        <w:rPr>
          <w:highlight w:val="lightGray"/>
        </w:rPr>
        <w:t>ВЫПОЛНИТЕ: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t>git add hello.html</w:t>
      </w:r>
    </w:p>
    <w:p w:rsidR="00D41C1F" w:rsidRPr="00D41C1F" w:rsidRDefault="00D41C1F" w:rsidP="00B81B51">
      <w:pPr>
        <w:pStyle w:val="222"/>
      </w:pPr>
      <w:r w:rsidRPr="00D41C1F">
        <w:rPr>
          <w:i/>
          <w:iCs/>
          <w:color w:val="ECF0F1"/>
        </w:rPr>
        <w:t>02</w:t>
      </w:r>
      <w:r w:rsidRPr="00D41C1F">
        <w:t>Проверьте состояние</w:t>
      </w:r>
    </w:p>
    <w:p w:rsidR="00D41C1F" w:rsidRPr="00D41C1F" w:rsidRDefault="00D41C1F" w:rsidP="00D41C1F">
      <w:pPr>
        <w:spacing w:after="24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Проверьте состояние нежелательного изменения.</w:t>
      </w:r>
    </w:p>
    <w:p w:rsidR="00D41C1F" w:rsidRPr="00D20B0A" w:rsidRDefault="00D41C1F" w:rsidP="00D20B0A">
      <w:pPr>
        <w:pStyle w:val="333"/>
        <w:rPr>
          <w:highlight w:val="lightGray"/>
        </w:rPr>
      </w:pPr>
      <w:r w:rsidRPr="00D20B0A">
        <w:rPr>
          <w:highlight w:val="lightGray"/>
        </w:rPr>
        <w:lastRenderedPageBreak/>
        <w:t>ВЫПОЛНИТЕ: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git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status</w:t>
      </w:r>
    </w:p>
    <w:p w:rsidR="00D41C1F" w:rsidRPr="00D20B0A" w:rsidRDefault="00D41C1F" w:rsidP="00D20B0A">
      <w:pPr>
        <w:pStyle w:val="333"/>
        <w:rPr>
          <w:highlight w:val="lightGray"/>
        </w:rPr>
      </w:pPr>
      <w:r w:rsidRPr="00D20B0A">
        <w:rPr>
          <w:highlight w:val="lightGray"/>
        </w:rPr>
        <w:t>РЕЗУЛЬТАТ: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$ </w:t>
      </w: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git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status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# </w:t>
      </w: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On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branch master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# Changes to be committed: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#   (use "git reset HEAD &lt;file&gt;..." to unstage)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t>#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t xml:space="preserve">#   </w:t>
      </w: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t xml:space="preserve">modified:   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t>hello.html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t>#</w:t>
      </w:r>
    </w:p>
    <w:p w:rsidR="00D41C1F" w:rsidRPr="00D41C1F" w:rsidRDefault="00D41C1F" w:rsidP="00D41C1F">
      <w:pPr>
        <w:spacing w:after="24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Состояние показывает, что изменение было проиндексировано и готово к коммиту.</w:t>
      </w:r>
    </w:p>
    <w:p w:rsidR="00D41C1F" w:rsidRPr="00D41C1F" w:rsidRDefault="00D41C1F" w:rsidP="00B81B51">
      <w:pPr>
        <w:pStyle w:val="222"/>
      </w:pPr>
      <w:r w:rsidRPr="00D41C1F">
        <w:rPr>
          <w:i/>
          <w:iCs/>
          <w:color w:val="ECF0F1"/>
        </w:rPr>
        <w:t>03</w:t>
      </w:r>
      <w:r w:rsidRPr="00D41C1F">
        <w:t>Выполните сброс буферной зоны</w:t>
      </w:r>
    </w:p>
    <w:p w:rsidR="00D41C1F" w:rsidRPr="00D41C1F" w:rsidRDefault="00D41C1F" w:rsidP="00D41C1F">
      <w:pPr>
        <w:spacing w:after="24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К счастью, вывод состояния показывает нам именно то, что мы должны сделать для отмены индексации изменения.</w:t>
      </w:r>
    </w:p>
    <w:p w:rsidR="00D41C1F" w:rsidRPr="00D20B0A" w:rsidRDefault="00D41C1F" w:rsidP="00D20B0A">
      <w:pPr>
        <w:pStyle w:val="333"/>
        <w:rPr>
          <w:highlight w:val="lightGray"/>
        </w:rPr>
      </w:pPr>
      <w:r w:rsidRPr="00D20B0A">
        <w:rPr>
          <w:highlight w:val="lightGray"/>
        </w:rPr>
        <w:t>ВЫПОЛНИТЕ: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git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reset HEAD hello.html</w:t>
      </w:r>
    </w:p>
    <w:p w:rsidR="00D41C1F" w:rsidRPr="00D20B0A" w:rsidRDefault="00D41C1F" w:rsidP="00D20B0A">
      <w:pPr>
        <w:pStyle w:val="333"/>
        <w:rPr>
          <w:highlight w:val="lightGray"/>
        </w:rPr>
      </w:pPr>
      <w:r w:rsidRPr="00D20B0A">
        <w:rPr>
          <w:highlight w:val="lightGray"/>
        </w:rPr>
        <w:t>РЕЗУЛЬТАТ: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$ </w:t>
      </w: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git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reset HEAD hello.html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Unstaged changes after reset: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M   hello.html</w:t>
      </w:r>
    </w:p>
    <w:p w:rsidR="00D41C1F" w:rsidRPr="00D41C1F" w:rsidRDefault="00D41C1F" w:rsidP="00D41C1F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Команда </w:t>
      </w:r>
      <w:r w:rsidRPr="00D41C1F">
        <w:rPr>
          <w:rFonts w:ascii="Consolas" w:eastAsia="Times New Roman" w:hAnsi="Consolas" w:cs="Consolas"/>
          <w:color w:val="444444"/>
          <w:sz w:val="24"/>
          <w:szCs w:val="24"/>
          <w:shd w:val="clear" w:color="auto" w:fill="EEEEEE"/>
          <w:lang w:eastAsia="ru-RU"/>
        </w:rPr>
        <w:t>reset</w:t>
      </w: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сбрасывает буферную зону к HEAD. Это очищает буферную зону от изменений, которые мы только что проиндексировали.</w:t>
      </w:r>
    </w:p>
    <w:p w:rsidR="00D41C1F" w:rsidRPr="00D41C1F" w:rsidRDefault="00D41C1F" w:rsidP="00D41C1F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Команда </w:t>
      </w:r>
      <w:r w:rsidRPr="00D41C1F">
        <w:rPr>
          <w:rFonts w:ascii="Consolas" w:eastAsia="Times New Roman" w:hAnsi="Consolas" w:cs="Consolas"/>
          <w:color w:val="444444"/>
          <w:sz w:val="24"/>
          <w:szCs w:val="24"/>
          <w:shd w:val="clear" w:color="auto" w:fill="EEEEEE"/>
          <w:lang w:eastAsia="ru-RU"/>
        </w:rPr>
        <w:t>reset</w:t>
      </w: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(по умолчанию) не изменяет рабочий каталог. Поэтому рабочий каталог все еще содержит нежелательный комментарий. Мы можем использовать команду </w:t>
      </w:r>
      <w:r w:rsidRPr="00D41C1F">
        <w:rPr>
          <w:rFonts w:ascii="Consolas" w:eastAsia="Times New Roman" w:hAnsi="Consolas" w:cs="Consolas"/>
          <w:color w:val="444444"/>
          <w:sz w:val="24"/>
          <w:szCs w:val="24"/>
          <w:shd w:val="clear" w:color="auto" w:fill="EEEEEE"/>
          <w:lang w:eastAsia="ru-RU"/>
        </w:rPr>
        <w:t>checkout</w:t>
      </w: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из предыдущего урока, чтобы удалить нежелательные изменения в рабочем каталоге.</w:t>
      </w:r>
    </w:p>
    <w:p w:rsidR="00D41C1F" w:rsidRPr="00D41C1F" w:rsidRDefault="00D41C1F" w:rsidP="00B81B51">
      <w:pPr>
        <w:pStyle w:val="222"/>
      </w:pPr>
      <w:r w:rsidRPr="00D41C1F">
        <w:rPr>
          <w:i/>
          <w:iCs/>
          <w:color w:val="ECF0F1"/>
        </w:rPr>
        <w:t>04</w:t>
      </w:r>
      <w:r w:rsidRPr="00D41C1F">
        <w:t>Переключитесь на версию коммита</w:t>
      </w:r>
    </w:p>
    <w:p w:rsidR="00D41C1F" w:rsidRPr="00D20B0A" w:rsidRDefault="00D41C1F" w:rsidP="00D20B0A">
      <w:pPr>
        <w:pStyle w:val="333"/>
        <w:rPr>
          <w:highlight w:val="lightGray"/>
        </w:rPr>
      </w:pPr>
      <w:r w:rsidRPr="00D20B0A">
        <w:rPr>
          <w:highlight w:val="lightGray"/>
        </w:rPr>
        <w:t>ВЫПОЛНИТЕ: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git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checkout hello.html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git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status</w:t>
      </w:r>
    </w:p>
    <w:p w:rsidR="00D41C1F" w:rsidRPr="00D20B0A" w:rsidRDefault="00D41C1F" w:rsidP="00D20B0A">
      <w:pPr>
        <w:pStyle w:val="333"/>
        <w:rPr>
          <w:highlight w:val="lightGray"/>
        </w:rPr>
      </w:pPr>
      <w:r w:rsidRPr="00D20B0A">
        <w:rPr>
          <w:highlight w:val="lightGray"/>
        </w:rPr>
        <w:lastRenderedPageBreak/>
        <w:t>РЕЗУЛЬТАТ: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$ </w:t>
      </w: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git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status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# </w:t>
      </w: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On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branch master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nothing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to commit (working directory clean)</w:t>
      </w:r>
    </w:p>
    <w:p w:rsidR="00D41C1F" w:rsidRPr="00D41C1F" w:rsidRDefault="00D41C1F" w:rsidP="00D41C1F">
      <w:pPr>
        <w:spacing w:after="24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Наш рабочий каталог опять чист.</w:t>
      </w:r>
    </w:p>
    <w:p w:rsidR="00D41C1F" w:rsidRPr="00D41C1F" w:rsidRDefault="00D41C1F" w:rsidP="000913EA">
      <w:pPr>
        <w:pStyle w:val="1"/>
      </w:pPr>
      <w:r w:rsidRPr="00D41C1F">
        <w:t>16. Отмена коммитов</w:t>
      </w:r>
    </w:p>
    <w:p w:rsidR="00D41C1F" w:rsidRPr="00D41C1F" w:rsidRDefault="00D41C1F" w:rsidP="00B81B51">
      <w:pPr>
        <w:pStyle w:val="222"/>
      </w:pPr>
      <w:r w:rsidRPr="00D41C1F">
        <w:t>Цели</w:t>
      </w:r>
    </w:p>
    <w:p w:rsidR="00D41C1F" w:rsidRPr="00D41C1F" w:rsidRDefault="00D41C1F" w:rsidP="00D41C1F">
      <w:pPr>
        <w:numPr>
          <w:ilvl w:val="0"/>
          <w:numId w:val="19"/>
        </w:numP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Научиться отменять коммиты в локальный репозиторий.</w:t>
      </w:r>
    </w:p>
    <w:p w:rsidR="00D41C1F" w:rsidRPr="00D41C1F" w:rsidRDefault="00D41C1F" w:rsidP="00B81B51">
      <w:pPr>
        <w:pStyle w:val="222"/>
      </w:pPr>
      <w:r w:rsidRPr="00D41C1F">
        <w:rPr>
          <w:i/>
          <w:iCs/>
          <w:color w:val="ECF0F1"/>
        </w:rPr>
        <w:t>01</w:t>
      </w:r>
      <w:r w:rsidRPr="00D41C1F">
        <w:t>Отмена коммитов</w:t>
      </w:r>
    </w:p>
    <w:p w:rsidR="00D41C1F" w:rsidRPr="00D41C1F" w:rsidRDefault="00D41C1F" w:rsidP="00D41C1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Иногда вы понимаете, что новые коммиты являются неверными, и хотите их отменить. Есть несколько способов решения этого вопроса, здесь мы будем использовать самый безопасный.</w:t>
      </w:r>
    </w:p>
    <w:p w:rsidR="00D41C1F" w:rsidRPr="00D41C1F" w:rsidRDefault="00D41C1F" w:rsidP="00D41C1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Мы отменим коммит путем создания нового коммита, отменяющего нежелательные изменения.</w:t>
      </w:r>
    </w:p>
    <w:p w:rsidR="00D41C1F" w:rsidRPr="00D41C1F" w:rsidRDefault="00D41C1F" w:rsidP="00B81B51">
      <w:pPr>
        <w:pStyle w:val="222"/>
      </w:pPr>
      <w:r w:rsidRPr="00D41C1F">
        <w:rPr>
          <w:i/>
          <w:iCs/>
          <w:color w:val="ECF0F1"/>
        </w:rPr>
        <w:t>02</w:t>
      </w:r>
      <w:r w:rsidRPr="00D41C1F">
        <w:t>Измените файл и сделайте коммит</w:t>
      </w:r>
    </w:p>
    <w:p w:rsidR="00D41C1F" w:rsidRPr="00D41C1F" w:rsidRDefault="00D41C1F" w:rsidP="00D41C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Измените файл </w:t>
      </w:r>
      <w:r w:rsidRPr="00D41C1F">
        <w:rPr>
          <w:rFonts w:ascii="Consolas" w:eastAsia="Times New Roman" w:hAnsi="Consolas" w:cs="Consolas"/>
          <w:color w:val="444444"/>
          <w:sz w:val="24"/>
          <w:szCs w:val="24"/>
          <w:shd w:val="clear" w:color="auto" w:fill="EEEEEE"/>
          <w:lang w:eastAsia="ru-RU"/>
        </w:rPr>
        <w:t>hello.html</w:t>
      </w: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на следующий.</w:t>
      </w:r>
    </w:p>
    <w:p w:rsidR="00D41C1F" w:rsidRPr="00D20B0A" w:rsidRDefault="00D41C1F" w:rsidP="00D20B0A">
      <w:pPr>
        <w:pStyle w:val="333"/>
        <w:rPr>
          <w:highlight w:val="lightGray"/>
        </w:rPr>
      </w:pPr>
      <w:r w:rsidRPr="00D20B0A">
        <w:rPr>
          <w:highlight w:val="lightGray"/>
        </w:rPr>
        <w:t>ФАЙЛ: hello.html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&lt;</w:t>
      </w: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html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&gt;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 &lt;</w:t>
      </w: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head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&gt;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 &lt;/head&gt;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 &lt;</w:t>
      </w: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body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&gt;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   &lt;h1&gt;Hello, World</w:t>
      </w: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!&lt;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/h1&gt;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   </w:t>
      </w:r>
      <w:proofErr w:type="gramStart"/>
      <w:r w:rsidRPr="00D41C1F">
        <w:rPr>
          <w:rFonts w:ascii="Consolas" w:eastAsia="Times New Roman" w:hAnsi="Consolas" w:cs="Consolas"/>
          <w:b/>
          <w:bCs/>
          <w:color w:val="444444"/>
          <w:sz w:val="24"/>
          <w:szCs w:val="24"/>
          <w:lang w:val="en-US" w:eastAsia="ru-RU"/>
        </w:rPr>
        <w:t>&lt;!--</w:t>
      </w:r>
      <w:proofErr w:type="gramEnd"/>
      <w:r w:rsidRPr="00D41C1F">
        <w:rPr>
          <w:rFonts w:ascii="Consolas" w:eastAsia="Times New Roman" w:hAnsi="Consolas" w:cs="Consolas"/>
          <w:b/>
          <w:bCs/>
          <w:color w:val="444444"/>
          <w:sz w:val="24"/>
          <w:szCs w:val="24"/>
          <w:lang w:val="en-US" w:eastAsia="ru-RU"/>
        </w:rPr>
        <w:t xml:space="preserve"> This is an unwanted but committed change --&gt;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 &lt;/body&gt;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&lt;/html&gt;</w:t>
      </w:r>
    </w:p>
    <w:p w:rsidR="00D41C1F" w:rsidRPr="00D20B0A" w:rsidRDefault="00D41C1F" w:rsidP="00D20B0A">
      <w:pPr>
        <w:pStyle w:val="333"/>
        <w:rPr>
          <w:highlight w:val="lightGray"/>
        </w:rPr>
      </w:pPr>
      <w:r w:rsidRPr="00D20B0A">
        <w:rPr>
          <w:highlight w:val="lightGray"/>
        </w:rPr>
        <w:t>ВЫПОЛНИТЕ: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git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add hello.html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git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commit -m "Oops, we didn't want this commit"</w:t>
      </w:r>
    </w:p>
    <w:p w:rsidR="00D41C1F" w:rsidRPr="00D41C1F" w:rsidRDefault="00D41C1F" w:rsidP="00B81B51">
      <w:pPr>
        <w:pStyle w:val="222"/>
      </w:pPr>
      <w:r w:rsidRPr="00D41C1F">
        <w:rPr>
          <w:i/>
          <w:iCs/>
          <w:color w:val="ECF0F1"/>
        </w:rPr>
        <w:t>03</w:t>
      </w:r>
      <w:r w:rsidRPr="00D41C1F">
        <w:t>Сделайте коммит с новыми изменениями, отменяющими предыдущие</w:t>
      </w:r>
    </w:p>
    <w:p w:rsidR="00D41C1F" w:rsidRPr="00D41C1F" w:rsidRDefault="00D41C1F" w:rsidP="00D41C1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lastRenderedPageBreak/>
        <w:t>Чтобы отменить коммит, нам необходимо сделать коммит, который удаляет изменения, сохраненные нежелательным коммитом.</w:t>
      </w:r>
    </w:p>
    <w:p w:rsidR="00D41C1F" w:rsidRPr="00D20B0A" w:rsidRDefault="00D41C1F" w:rsidP="00D20B0A">
      <w:pPr>
        <w:pStyle w:val="333"/>
        <w:rPr>
          <w:highlight w:val="lightGray"/>
        </w:rPr>
      </w:pPr>
      <w:r w:rsidRPr="00D20B0A">
        <w:rPr>
          <w:highlight w:val="lightGray"/>
        </w:rPr>
        <w:t>ВЫПОЛНИТЕ: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t>git revert HEAD</w:t>
      </w:r>
    </w:p>
    <w:p w:rsidR="00D41C1F" w:rsidRPr="00D41C1F" w:rsidRDefault="00D41C1F" w:rsidP="00D41C1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Перейдите в редактор, где вы можете отредактировать коммит-сообщение по умолчанию или оставить все как есть. Сохраните и закройте файл. Вы увидите…</w:t>
      </w:r>
    </w:p>
    <w:p w:rsidR="00D41C1F" w:rsidRPr="00D20B0A" w:rsidRDefault="00D41C1F" w:rsidP="00D20B0A">
      <w:pPr>
        <w:pStyle w:val="333"/>
        <w:rPr>
          <w:highlight w:val="lightGray"/>
        </w:rPr>
      </w:pPr>
      <w:r w:rsidRPr="00D20B0A">
        <w:rPr>
          <w:highlight w:val="lightGray"/>
        </w:rPr>
        <w:t>РЕЗУЛЬТАТ: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t>$ git revert HEAD --no-edit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[</w:t>
      </w: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master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45fa96b] Revert "Oops, we didn't want this commit"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</w:t>
      </w:r>
      <w:r w:rsidRPr="00D41C1F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t xml:space="preserve">1 files changed, 1 </w:t>
      </w: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t>insertions(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t>+), 1 deletions(-)</w:t>
      </w:r>
    </w:p>
    <w:p w:rsidR="00D41C1F" w:rsidRPr="00D41C1F" w:rsidRDefault="00D41C1F" w:rsidP="00D41C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Так как мы отменили самый последний произведенный коммит, мы смогли использовать </w:t>
      </w:r>
      <w:r w:rsidRPr="00D41C1F">
        <w:rPr>
          <w:rFonts w:ascii="Consolas" w:eastAsia="Times New Roman" w:hAnsi="Consolas" w:cs="Consolas"/>
          <w:color w:val="444444"/>
          <w:sz w:val="24"/>
          <w:szCs w:val="24"/>
          <w:shd w:val="clear" w:color="auto" w:fill="EEEEEE"/>
          <w:lang w:eastAsia="ru-RU"/>
        </w:rPr>
        <w:t>HEAD</w:t>
      </w: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в качестве аргумента для отмены. Мы можем отменить любой произвольной коммит в истории, указав его хэш-значение.</w:t>
      </w:r>
    </w:p>
    <w:p w:rsidR="00D41C1F" w:rsidRPr="00D41C1F" w:rsidRDefault="00D41C1F" w:rsidP="00D41C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  <w:t>Примечание:</w:t>
      </w: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Команду </w:t>
      </w:r>
      <w:r w:rsidRPr="00D41C1F">
        <w:rPr>
          <w:rFonts w:ascii="Consolas" w:eastAsia="Times New Roman" w:hAnsi="Consolas" w:cs="Consolas"/>
          <w:color w:val="444444"/>
          <w:sz w:val="24"/>
          <w:szCs w:val="24"/>
          <w:shd w:val="clear" w:color="auto" w:fill="EEEEEE"/>
          <w:lang w:eastAsia="ru-RU"/>
        </w:rPr>
        <w:t>--no-edit</w:t>
      </w: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можно проигнорировать. Она была необходима для генерации выходных данных без открытия редактора.</w:t>
      </w:r>
    </w:p>
    <w:p w:rsidR="00D41C1F" w:rsidRPr="00D41C1F" w:rsidRDefault="00D41C1F" w:rsidP="00B81B51">
      <w:pPr>
        <w:pStyle w:val="222"/>
      </w:pPr>
      <w:r w:rsidRPr="00D41C1F">
        <w:rPr>
          <w:i/>
          <w:iCs/>
          <w:color w:val="ECF0F1"/>
        </w:rPr>
        <w:t>04</w:t>
      </w:r>
      <w:r w:rsidRPr="00D41C1F">
        <w:t>Проверьте лог</w:t>
      </w:r>
    </w:p>
    <w:p w:rsidR="00D41C1F" w:rsidRPr="00D41C1F" w:rsidRDefault="00D41C1F" w:rsidP="00D41C1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Проверка лога показывает нежелательные и отмененные коммиты в наш репозиторий.</w:t>
      </w:r>
    </w:p>
    <w:p w:rsidR="00D41C1F" w:rsidRPr="00D41C1F" w:rsidRDefault="00D41C1F" w:rsidP="00D20B0A">
      <w:pPr>
        <w:pStyle w:val="333"/>
        <w:rPr>
          <w:rFonts w:ascii="Arial" w:eastAsia="Times New Roman" w:hAnsi="Arial" w:cs="Arial"/>
          <w:b w:val="0"/>
          <w:bCs/>
          <w:caps/>
          <w:color w:val="FFFFFF"/>
          <w:sz w:val="24"/>
          <w:szCs w:val="24"/>
        </w:rPr>
      </w:pPr>
      <w:r w:rsidRPr="00D20B0A">
        <w:rPr>
          <w:highlight w:val="lightGray"/>
        </w:rPr>
        <w:t>ВЫПОЛНИТЕ: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t>git hist</w:t>
      </w:r>
    </w:p>
    <w:p w:rsidR="00D41C1F" w:rsidRPr="00D20B0A" w:rsidRDefault="00D41C1F" w:rsidP="00D20B0A">
      <w:pPr>
        <w:pStyle w:val="333"/>
        <w:rPr>
          <w:highlight w:val="lightGray"/>
        </w:rPr>
      </w:pPr>
      <w:r w:rsidRPr="00D20B0A">
        <w:rPr>
          <w:highlight w:val="lightGray"/>
        </w:rPr>
        <w:t>РЕЗУЛЬТАТ: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t>$ git hist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* 45fa96b 2011-03-09 | Revert "Oops, we didn't want this commit" (HEAD, master) [Alexander Shvets]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* 846b90c 2011-03-09 | Oops, we didn't want this commit [Alexander Shvets]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* </w:t>
      </w: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fa3c141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2011-03-09 | Added HTML header (v1) [Alexander Shvets]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* 8c32287 2011-03-09 | Added standard HTML page tags (v1-beta) [Alexander Shvets]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* 43628f7 2011-03-09 | Added h1 tag [Alexander Shvets]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* 911e8c9 2011-03-09 | First Commit [Alexander Shvets]</w:t>
      </w:r>
    </w:p>
    <w:p w:rsidR="00D41C1F" w:rsidRPr="00D41C1F" w:rsidRDefault="00D41C1F" w:rsidP="00D41C1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lastRenderedPageBreak/>
        <w:t xml:space="preserve">Эта техника будет работать с любым коммитом (хотя, возможно, возникнут конфликты). Она безопасна в использовании даже </w:t>
      </w:r>
      <w:proofErr w:type="gramStart"/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в публичных ветках</w:t>
      </w:r>
      <w:proofErr w:type="gramEnd"/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 xml:space="preserve"> удаленных репозиториев.</w:t>
      </w:r>
    </w:p>
    <w:p w:rsidR="00D41C1F" w:rsidRPr="00D20B0A" w:rsidRDefault="00D41C1F" w:rsidP="00D20B0A">
      <w:pPr>
        <w:pStyle w:val="333"/>
        <w:rPr>
          <w:highlight w:val="lightGray"/>
        </w:rPr>
      </w:pPr>
      <w:r w:rsidRPr="00D20B0A">
        <w:rPr>
          <w:highlight w:val="lightGray"/>
        </w:rPr>
        <w:t>0</w:t>
      </w:r>
      <w:r w:rsidRPr="00D20B0A">
        <w:rPr>
          <w:b w:val="0"/>
          <w:highlight w:val="lightGray"/>
        </w:rPr>
        <w:t>5Далее</w:t>
      </w:r>
    </w:p>
    <w:p w:rsidR="00D41C1F" w:rsidRPr="00D41C1F" w:rsidRDefault="00D41C1F" w:rsidP="00D41C1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Далее давайте посмотрим на технику, которая может быть использована для удаления последних коммитов из истории репозитория.</w:t>
      </w:r>
    </w:p>
    <w:p w:rsidR="00D41C1F" w:rsidRPr="000913EA" w:rsidRDefault="00D41C1F" w:rsidP="000913EA">
      <w:pPr>
        <w:pStyle w:val="1"/>
      </w:pPr>
      <w:r w:rsidRPr="000913EA">
        <w:t>17. Удаление комм</w:t>
      </w:r>
      <w:r w:rsidRPr="000913EA">
        <w:rPr>
          <w:rStyle w:val="10"/>
        </w:rPr>
        <w:t>иттов из ветки</w:t>
      </w:r>
    </w:p>
    <w:p w:rsidR="00D41C1F" w:rsidRPr="00D41C1F" w:rsidRDefault="00D41C1F" w:rsidP="00B81B51">
      <w:pPr>
        <w:pStyle w:val="222"/>
      </w:pPr>
      <w:r w:rsidRPr="00D41C1F">
        <w:t>Цели</w:t>
      </w:r>
    </w:p>
    <w:p w:rsidR="00D41C1F" w:rsidRPr="00D41C1F" w:rsidRDefault="00D41C1F" w:rsidP="00D41C1F">
      <w:pPr>
        <w:numPr>
          <w:ilvl w:val="0"/>
          <w:numId w:val="20"/>
        </w:numPr>
        <w:spacing w:before="180" w:after="180" w:line="240" w:lineRule="auto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Научиться удалять самые последние коммиты из ветки</w:t>
      </w:r>
    </w:p>
    <w:p w:rsidR="00D41C1F" w:rsidRPr="00D41C1F" w:rsidRDefault="00D41C1F" w:rsidP="00D41C1F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Consolas" w:eastAsia="Times New Roman" w:hAnsi="Consolas" w:cs="Consolas"/>
          <w:color w:val="444444"/>
          <w:sz w:val="20"/>
          <w:szCs w:val="20"/>
          <w:shd w:val="clear" w:color="auto" w:fill="EEEEEE"/>
          <w:lang w:eastAsia="ru-RU"/>
        </w:rPr>
        <w:t>Revert</w:t>
      </w: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из предыдущего раздела является мощной командой, которая позволяет отменить любые коммиты в репозиторий. Однако, и оригинальный и «отмененный» коммиты видны в истории ветки (при использовании команды </w:t>
      </w:r>
      <w:r w:rsidRPr="00D41C1F">
        <w:rPr>
          <w:rFonts w:ascii="Consolas" w:eastAsia="Times New Roman" w:hAnsi="Consolas" w:cs="Consolas"/>
          <w:color w:val="444444"/>
          <w:sz w:val="20"/>
          <w:szCs w:val="20"/>
          <w:shd w:val="clear" w:color="auto" w:fill="EEEEEE"/>
          <w:lang w:eastAsia="ru-RU"/>
        </w:rPr>
        <w:t>git log</w:t>
      </w: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).</w:t>
      </w:r>
    </w:p>
    <w:p w:rsidR="00D41C1F" w:rsidRPr="00D41C1F" w:rsidRDefault="00D41C1F" w:rsidP="00D41C1F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Часто мы делаем коммит, и сразу понимаем, что это была ошибка. Было бы неплохо иметь команду «возврата», которая позволила бы нам сделать вид, что неправильного коммита никогда и не было. Команда «возврата» даже предотвратила бы появление нежелательного коммита в истории </w:t>
      </w:r>
      <w:r w:rsidRPr="00D41C1F">
        <w:rPr>
          <w:rFonts w:ascii="Consolas" w:eastAsia="Times New Roman" w:hAnsi="Consolas" w:cs="Consolas"/>
          <w:color w:val="444444"/>
          <w:sz w:val="20"/>
          <w:szCs w:val="20"/>
          <w:shd w:val="clear" w:color="auto" w:fill="EEEEEE"/>
          <w:lang w:eastAsia="ru-RU"/>
        </w:rPr>
        <w:t>git log</w:t>
      </w: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.</w:t>
      </w:r>
    </w:p>
    <w:p w:rsidR="00D41C1F" w:rsidRPr="00D41C1F" w:rsidRDefault="00D41C1F" w:rsidP="00B81B51">
      <w:pPr>
        <w:pStyle w:val="222"/>
      </w:pPr>
      <w:r w:rsidRPr="00D41C1F">
        <w:rPr>
          <w:i/>
          <w:iCs/>
          <w:color w:val="ECF0F1"/>
        </w:rPr>
        <w:t>01</w:t>
      </w:r>
      <w:r w:rsidRPr="00D41C1F">
        <w:t>Команда </w:t>
      </w:r>
      <w:r w:rsidRPr="00D41C1F">
        <w:rPr>
          <w:rFonts w:ascii="Consolas" w:hAnsi="Consolas" w:cs="Consolas"/>
        </w:rPr>
        <w:t>reset</w:t>
      </w:r>
    </w:p>
    <w:p w:rsidR="00D41C1F" w:rsidRPr="00D41C1F" w:rsidRDefault="00D41C1F" w:rsidP="00D41C1F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Мы уже видели команду </w:t>
      </w:r>
      <w:r w:rsidRPr="00D41C1F">
        <w:rPr>
          <w:rFonts w:ascii="Consolas" w:eastAsia="Times New Roman" w:hAnsi="Consolas" w:cs="Consolas"/>
          <w:color w:val="444444"/>
          <w:sz w:val="20"/>
          <w:szCs w:val="20"/>
          <w:shd w:val="clear" w:color="auto" w:fill="EEEEEE"/>
          <w:lang w:eastAsia="ru-RU"/>
        </w:rPr>
        <w:t>reset</w:t>
      </w: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и использовали ее для согласования буферной зоны и выбранного коммита (мы использовали коммит HEAD в нашем предыдущем уроке).</w:t>
      </w:r>
    </w:p>
    <w:p w:rsidR="00D41C1F" w:rsidRPr="00D41C1F" w:rsidRDefault="00D41C1F" w:rsidP="00D41C1F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При получении ссылки на коммит (т.е. хэш, ветка или имя тега), команда </w:t>
      </w:r>
      <w:r w:rsidRPr="00D41C1F">
        <w:rPr>
          <w:rFonts w:ascii="Consolas" w:eastAsia="Times New Roman" w:hAnsi="Consolas" w:cs="Consolas"/>
          <w:color w:val="444444"/>
          <w:sz w:val="20"/>
          <w:szCs w:val="20"/>
          <w:shd w:val="clear" w:color="auto" w:fill="EEEEEE"/>
          <w:lang w:eastAsia="ru-RU"/>
        </w:rPr>
        <w:t>reset</w:t>
      </w: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…</w:t>
      </w:r>
    </w:p>
    <w:p w:rsidR="00D41C1F" w:rsidRPr="00D41C1F" w:rsidRDefault="00D41C1F" w:rsidP="00D41C1F">
      <w:pPr>
        <w:numPr>
          <w:ilvl w:val="0"/>
          <w:numId w:val="21"/>
        </w:numPr>
        <w:spacing w:before="180" w:after="180" w:line="240" w:lineRule="auto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Перепишет текущую ветку, чтобы она указывала на нужный коммит</w:t>
      </w:r>
    </w:p>
    <w:p w:rsidR="00D41C1F" w:rsidRPr="00D41C1F" w:rsidRDefault="00D41C1F" w:rsidP="00D41C1F">
      <w:pPr>
        <w:numPr>
          <w:ilvl w:val="0"/>
          <w:numId w:val="21"/>
        </w:numPr>
        <w:spacing w:before="180" w:after="180" w:line="240" w:lineRule="auto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Опционально сбросит буферную зону для соответствия с указанным коммитом</w:t>
      </w:r>
    </w:p>
    <w:p w:rsidR="00D41C1F" w:rsidRPr="00D41C1F" w:rsidRDefault="00D41C1F" w:rsidP="00D41C1F">
      <w:pPr>
        <w:numPr>
          <w:ilvl w:val="0"/>
          <w:numId w:val="21"/>
        </w:numPr>
        <w:spacing w:before="180" w:after="180" w:line="240" w:lineRule="auto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Опционально сбросит рабочий каталог для соответствия с указанным коммитом</w:t>
      </w:r>
    </w:p>
    <w:p w:rsidR="00D41C1F" w:rsidRPr="00D41C1F" w:rsidRDefault="00D41C1F" w:rsidP="00B81B51">
      <w:pPr>
        <w:pStyle w:val="222"/>
      </w:pPr>
      <w:r w:rsidRPr="00D41C1F">
        <w:rPr>
          <w:i/>
          <w:iCs/>
          <w:color w:val="ECF0F1"/>
        </w:rPr>
        <w:t>02</w:t>
      </w:r>
      <w:r w:rsidRPr="00D41C1F">
        <w:t>Проверьте нашу историю</w:t>
      </w:r>
    </w:p>
    <w:p w:rsidR="00D41C1F" w:rsidRPr="00D41C1F" w:rsidRDefault="00D41C1F" w:rsidP="00D41C1F">
      <w:pPr>
        <w:spacing w:after="24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Давайте сделаем быструю проверку нашей истории коммитов.</w:t>
      </w:r>
    </w:p>
    <w:p w:rsidR="00D41C1F" w:rsidRPr="00D20B0A" w:rsidRDefault="00D41C1F" w:rsidP="00D20B0A">
      <w:pPr>
        <w:pStyle w:val="333"/>
        <w:rPr>
          <w:highlight w:val="lightGray"/>
        </w:rPr>
      </w:pPr>
      <w:r w:rsidRPr="00D20B0A">
        <w:rPr>
          <w:highlight w:val="lightGray"/>
        </w:rPr>
        <w:t>ВЫПОЛНИТЕ: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t>git hist</w:t>
      </w:r>
    </w:p>
    <w:p w:rsidR="00D41C1F" w:rsidRPr="00D20B0A" w:rsidRDefault="00D41C1F" w:rsidP="00D20B0A">
      <w:pPr>
        <w:pStyle w:val="333"/>
        <w:rPr>
          <w:highlight w:val="lightGray"/>
        </w:rPr>
      </w:pPr>
      <w:r w:rsidRPr="00D20B0A">
        <w:rPr>
          <w:highlight w:val="lightGray"/>
        </w:rPr>
        <w:t>РЕЗУЛЬТАТ: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t>$ git hist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* 45fa96b 2011-03-09 | Revert "Oops, we didn't want this commit" (HEAD, master) [Alexander Shvets]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* 846b90c 2011-03-09 | Oops, we didn't want this commit [Alexander Shvets]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lastRenderedPageBreak/>
        <w:t xml:space="preserve">* </w:t>
      </w: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fa3c141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2011-03-09 | Added HTML header (v1) [Alexander Shvets]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* 8c32287 2011-03-09 | Added standard HTML page tags (v1-beta) [Alexander Shvets]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* 43628f7 2011-03-09 | Added h1 tag [Alexander Shvets]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* 911e8c9 2011-03-09 | First Commit [Alexander Shvets]</w:t>
      </w:r>
    </w:p>
    <w:p w:rsidR="00D41C1F" w:rsidRPr="00D41C1F" w:rsidRDefault="00D41C1F" w:rsidP="00D41C1F">
      <w:pPr>
        <w:spacing w:after="24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Мы видим, что два последних коммита в этой ветке - «Oops» и «Revert Oops». Давайте удалим их с помощью сброса.</w:t>
      </w:r>
    </w:p>
    <w:p w:rsidR="00D41C1F" w:rsidRPr="00D41C1F" w:rsidRDefault="00D41C1F" w:rsidP="00B81B51">
      <w:pPr>
        <w:pStyle w:val="222"/>
      </w:pPr>
      <w:r w:rsidRPr="00D41C1F">
        <w:rPr>
          <w:i/>
          <w:iCs/>
          <w:color w:val="ECF0F1"/>
        </w:rPr>
        <w:t>03</w:t>
      </w:r>
      <w:r w:rsidRPr="00D41C1F">
        <w:t>Для начала отметьте эту ветку</w:t>
      </w:r>
    </w:p>
    <w:p w:rsidR="00D41C1F" w:rsidRPr="00D41C1F" w:rsidRDefault="00D41C1F" w:rsidP="00D41C1F">
      <w:pPr>
        <w:spacing w:after="24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Но прежде чем удалить коммиты, давайте отметим последний коммит тегом, чтобы потом можно было его найти.</w:t>
      </w:r>
    </w:p>
    <w:p w:rsidR="00D41C1F" w:rsidRPr="00D20B0A" w:rsidRDefault="00D41C1F" w:rsidP="00D20B0A">
      <w:pPr>
        <w:pStyle w:val="333"/>
        <w:rPr>
          <w:highlight w:val="lightGray"/>
        </w:rPr>
      </w:pPr>
      <w:r w:rsidRPr="00D20B0A">
        <w:rPr>
          <w:highlight w:val="lightGray"/>
        </w:rPr>
        <w:t>ВЫПОЛНИТЕ: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t>git tag oops</w:t>
      </w:r>
    </w:p>
    <w:p w:rsidR="00D41C1F" w:rsidRPr="00D41C1F" w:rsidRDefault="00D41C1F" w:rsidP="00B81B51">
      <w:pPr>
        <w:pStyle w:val="222"/>
      </w:pPr>
      <w:r w:rsidRPr="00D41C1F">
        <w:rPr>
          <w:i/>
          <w:iCs/>
          <w:color w:val="ECF0F1"/>
        </w:rPr>
        <w:t>04</w:t>
      </w:r>
      <w:r w:rsidRPr="00D41C1F">
        <w:t>Сброс коммитов к предшествующим коммиту Oops</w:t>
      </w:r>
    </w:p>
    <w:p w:rsidR="00D41C1F" w:rsidRPr="00D41C1F" w:rsidRDefault="00D41C1F" w:rsidP="00D41C1F">
      <w:pPr>
        <w:spacing w:after="24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Глядя на историю лога (см. выше), мы видим, что коммит с тегом «v1» является коммитом, предшествующим ошибочному коммиту. Давайте сбросим ветку до этой точки. Поскольку ветка имеет тег, мы можем использовать имя тега в команде сброса (если она не имеет тега, мы можем использовать хэш-значение).</w:t>
      </w:r>
    </w:p>
    <w:p w:rsidR="00D41C1F" w:rsidRPr="00D20B0A" w:rsidRDefault="00D41C1F" w:rsidP="00D20B0A">
      <w:pPr>
        <w:pStyle w:val="333"/>
        <w:rPr>
          <w:highlight w:val="lightGray"/>
        </w:rPr>
      </w:pPr>
      <w:r w:rsidRPr="00D20B0A">
        <w:rPr>
          <w:highlight w:val="lightGray"/>
        </w:rPr>
        <w:t>ВЫПОЛНИТЕ: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git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reset --hard v1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git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hist</w:t>
      </w:r>
    </w:p>
    <w:p w:rsidR="00D41C1F" w:rsidRPr="00D20B0A" w:rsidRDefault="00D41C1F" w:rsidP="00D20B0A">
      <w:pPr>
        <w:pStyle w:val="333"/>
        <w:rPr>
          <w:highlight w:val="lightGray"/>
        </w:rPr>
      </w:pPr>
      <w:r w:rsidRPr="00D20B0A">
        <w:rPr>
          <w:highlight w:val="lightGray"/>
        </w:rPr>
        <w:t>РЕЗУЛЬТАТ: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$ </w:t>
      </w: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git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reset --hard v1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HEAD is now at fa3c141 Added HTML header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$ </w:t>
      </w: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git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hist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* </w:t>
      </w: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fa3c141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2011-03-09 | Added HTML header (HEAD, v1, master) [Alexander Shvets]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* 8c32287 2011-03-09 | Added standard HTML page tags (v1-beta) [Alexander Shvets]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* 43628f7 2011-03-09 | Added h1 tag [Alexander Shvets]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* 911e8c9 2011-03-09 | First Commit [Alexander Shvets]</w:t>
      </w:r>
    </w:p>
    <w:p w:rsidR="00D41C1F" w:rsidRPr="00D41C1F" w:rsidRDefault="00D41C1F" w:rsidP="00D41C1F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lastRenderedPageBreak/>
        <w:t>Наша ветка master теперь указывает на коммит v1, а коммитов Oops и Revert Oops в ветке уже нет. Параметр </w:t>
      </w:r>
      <w:r w:rsidRPr="00D41C1F">
        <w:rPr>
          <w:rFonts w:ascii="Consolas" w:eastAsia="Times New Roman" w:hAnsi="Consolas" w:cs="Consolas"/>
          <w:color w:val="444444"/>
          <w:sz w:val="20"/>
          <w:szCs w:val="20"/>
          <w:shd w:val="clear" w:color="auto" w:fill="EEEEEE"/>
          <w:lang w:eastAsia="ru-RU"/>
        </w:rPr>
        <w:t>--hard</w:t>
      </w: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указывает, что рабочий каталог должен быть обновлен в соответствии с новым head ветки.</w:t>
      </w:r>
    </w:p>
    <w:p w:rsidR="00D41C1F" w:rsidRPr="00D41C1F" w:rsidRDefault="00D41C1F" w:rsidP="00B81B51">
      <w:pPr>
        <w:pStyle w:val="222"/>
      </w:pPr>
      <w:r w:rsidRPr="00D41C1F">
        <w:rPr>
          <w:i/>
          <w:iCs/>
          <w:color w:val="ECF0F1"/>
        </w:rPr>
        <w:t>05</w:t>
      </w:r>
      <w:r w:rsidRPr="00D41C1F">
        <w:t>Ничего никогда не теряется</w:t>
      </w:r>
    </w:p>
    <w:p w:rsidR="00D41C1F" w:rsidRPr="00D41C1F" w:rsidRDefault="00D41C1F" w:rsidP="00D41C1F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Что же случается с ошибочными коммитами? Оказывается, что коммиты все еще находятся в репозитории. На самом деле, мы все еще можем на них ссылаться. Помните, в начале этого урока мы создали для отмененного коммита тег «oops». Давайте посмотрим на </w:t>
      </w:r>
      <w:r w:rsidRPr="00D41C1F">
        <w:rPr>
          <w:rFonts w:ascii="Arial" w:eastAsia="Times New Roman" w:hAnsi="Arial" w:cs="Arial"/>
          <w:i/>
          <w:iCs/>
          <w:color w:val="444444"/>
          <w:sz w:val="24"/>
          <w:szCs w:val="24"/>
          <w:lang w:eastAsia="ru-RU"/>
        </w:rPr>
        <w:t>все</w:t>
      </w: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коммиты.</w:t>
      </w:r>
    </w:p>
    <w:p w:rsidR="00D41C1F" w:rsidRPr="00D20B0A" w:rsidRDefault="00D41C1F" w:rsidP="00D20B0A">
      <w:pPr>
        <w:pStyle w:val="333"/>
        <w:rPr>
          <w:highlight w:val="lightGray"/>
        </w:rPr>
      </w:pPr>
      <w:r w:rsidRPr="00D20B0A">
        <w:rPr>
          <w:highlight w:val="lightGray"/>
        </w:rPr>
        <w:t>ВЫПОЛНИТЕ: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t>git hist --all</w:t>
      </w:r>
    </w:p>
    <w:p w:rsidR="00D41C1F" w:rsidRPr="00D20B0A" w:rsidRDefault="00D41C1F" w:rsidP="00D20B0A">
      <w:pPr>
        <w:pStyle w:val="333"/>
        <w:rPr>
          <w:highlight w:val="lightGray"/>
        </w:rPr>
      </w:pPr>
      <w:r w:rsidRPr="00D20B0A">
        <w:rPr>
          <w:highlight w:val="lightGray"/>
        </w:rPr>
        <w:t>РЕЗУЛЬТАТ: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$ </w:t>
      </w: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git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hist --all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* 45fa96b 2011-03-09 | Revert "Oops, we didn't want this commit" (oops) [Alexander Shvets]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* 846b90c 2011-03-09 | Oops, we didn't want this commit [Alexander Shvets]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* </w:t>
      </w: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fa3c141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2011-03-09 | Added HTML header (HEAD, v1, master) [Alexander Shvets]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* 8c32287 2011-03-09 | Added standard HTML page tags (v1-beta) [Alexander Shvets]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* 43628f7 2011-03-09 | Added h1 tag [Alexander Shvets]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* 911e8c9 2011-03-09 | First Commit [Alexander Shvets]</w:t>
      </w:r>
    </w:p>
    <w:p w:rsidR="00D41C1F" w:rsidRPr="00D41C1F" w:rsidRDefault="00D41C1F" w:rsidP="00D41C1F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Мы видим, что ошибочные коммиты не исчезли. Они все еще находятся в репозитории. Просто они отсутствуют в ветке </w:t>
      </w:r>
      <w:r w:rsidRPr="00D41C1F">
        <w:rPr>
          <w:rFonts w:ascii="Consolas" w:eastAsia="Times New Roman" w:hAnsi="Consolas" w:cs="Consolas"/>
          <w:color w:val="444444"/>
          <w:sz w:val="20"/>
          <w:szCs w:val="20"/>
          <w:shd w:val="clear" w:color="auto" w:fill="EEEEEE"/>
          <w:lang w:eastAsia="ru-RU"/>
        </w:rPr>
        <w:t>master</w:t>
      </w: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. Если бы мы не отметили их тегами, они по-прежнему находились бы в репозитории, но не было бы никакой возможности ссылаться на них, кроме как при помощи их хэш имен. Коммиты, на которые нет ссылок, остаются в репозитории до тех пор, пока не будет запущен сборщик мусора.</w:t>
      </w:r>
    </w:p>
    <w:p w:rsidR="00D41C1F" w:rsidRPr="00D41C1F" w:rsidRDefault="00D41C1F" w:rsidP="00B81B51">
      <w:pPr>
        <w:pStyle w:val="222"/>
      </w:pPr>
      <w:r w:rsidRPr="00D41C1F">
        <w:rPr>
          <w:i/>
          <w:iCs/>
          <w:color w:val="ECF0F1"/>
        </w:rPr>
        <w:t>06</w:t>
      </w:r>
      <w:r w:rsidRPr="00D41C1F">
        <w:t>Опасность сброса</w:t>
      </w:r>
    </w:p>
    <w:p w:rsidR="00D41C1F" w:rsidRPr="00D41C1F" w:rsidRDefault="00D41C1F" w:rsidP="00D41C1F">
      <w:pPr>
        <w:spacing w:after="24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Сброс в локальных ветках, как правило, безопасен. Последствия любой «аварии» как правило, можно восстановить простым сбросом с помощью нужного коммита.</w:t>
      </w:r>
    </w:p>
    <w:p w:rsidR="00D41C1F" w:rsidRPr="00D41C1F" w:rsidRDefault="00D41C1F" w:rsidP="00D41C1F">
      <w:pPr>
        <w:spacing w:after="24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Однако, если ветка «расшарена» на удаленных репозиториях, сброс может сбить с толку других пользователей ветки.</w:t>
      </w:r>
    </w:p>
    <w:p w:rsidR="00D41C1F" w:rsidRPr="00D41C1F" w:rsidRDefault="00D41C1F" w:rsidP="00D41C1F">
      <w:pPr>
        <w:spacing w:after="0" w:line="240" w:lineRule="auto"/>
        <w:jc w:val="right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hyperlink r:id="rId14" w:history="1">
        <w:r w:rsidRPr="00D41C1F">
          <w:rPr>
            <w:rFonts w:ascii="Arial" w:eastAsia="Times New Roman" w:hAnsi="Arial" w:cs="Arial"/>
            <w:color w:val="FFFFFF"/>
            <w:sz w:val="23"/>
            <w:szCs w:val="23"/>
            <w:u w:val="single"/>
            <w:bdr w:val="none" w:sz="0" w:space="0" w:color="auto" w:frame="1"/>
            <w:shd w:val="clear" w:color="auto" w:fill="E67E22"/>
            <w:lang w:eastAsia="ru-RU"/>
          </w:rPr>
          <w:t>18. Удаление тега oops</w:t>
        </w:r>
      </w:hyperlink>
    </w:p>
    <w:p w:rsidR="00D41C1F" w:rsidRPr="00D41C1F" w:rsidRDefault="00D41C1F" w:rsidP="00D41C1F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hyperlink r:id="rId15" w:history="1">
        <w:r w:rsidRPr="00D41C1F">
          <w:rPr>
            <w:rFonts w:ascii="Arial" w:eastAsia="Times New Roman" w:hAnsi="Arial" w:cs="Arial"/>
            <w:color w:val="FFFFFF"/>
            <w:sz w:val="23"/>
            <w:szCs w:val="23"/>
            <w:u w:val="single"/>
            <w:bdr w:val="none" w:sz="0" w:space="0" w:color="auto" w:frame="1"/>
            <w:shd w:val="clear" w:color="auto" w:fill="BDC3C7"/>
            <w:lang w:eastAsia="ru-RU"/>
          </w:rPr>
          <w:t>16. Отмена коммитов</w:t>
        </w:r>
      </w:hyperlink>
    </w:p>
    <w:p w:rsidR="00D41C1F" w:rsidRPr="00D41C1F" w:rsidRDefault="00D41C1F" w:rsidP="000913EA">
      <w:pPr>
        <w:pStyle w:val="1"/>
      </w:pPr>
      <w:r w:rsidRPr="00D41C1F">
        <w:t>18. Удаление тега oops</w:t>
      </w:r>
    </w:p>
    <w:p w:rsidR="00D41C1F" w:rsidRPr="00D41C1F" w:rsidRDefault="00D41C1F" w:rsidP="00B81B51">
      <w:pPr>
        <w:pStyle w:val="222"/>
      </w:pPr>
      <w:r w:rsidRPr="00D41C1F">
        <w:lastRenderedPageBreak/>
        <w:t>Цели</w:t>
      </w:r>
    </w:p>
    <w:p w:rsidR="00D41C1F" w:rsidRPr="00D41C1F" w:rsidRDefault="00D41C1F" w:rsidP="00D41C1F">
      <w:pPr>
        <w:numPr>
          <w:ilvl w:val="0"/>
          <w:numId w:val="22"/>
        </w:numPr>
        <w:spacing w:before="180" w:after="180" w:line="240" w:lineRule="auto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Удаление тега oops (уборка)</w:t>
      </w:r>
    </w:p>
    <w:p w:rsidR="00D41C1F" w:rsidRPr="00D41C1F" w:rsidRDefault="00D41C1F" w:rsidP="00B81B51">
      <w:pPr>
        <w:pStyle w:val="222"/>
      </w:pPr>
      <w:r w:rsidRPr="00D41C1F">
        <w:rPr>
          <w:i/>
          <w:iCs/>
          <w:color w:val="ECF0F1"/>
        </w:rPr>
        <w:t>01</w:t>
      </w:r>
      <w:r w:rsidRPr="00D41C1F">
        <w:t>Удаление тега oops</w:t>
      </w:r>
    </w:p>
    <w:p w:rsidR="00D41C1F" w:rsidRPr="00D41C1F" w:rsidRDefault="00D41C1F" w:rsidP="00D41C1F">
      <w:pPr>
        <w:spacing w:after="24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Тег oops свою функцию выполнил. Давайте удалим его и коммиты, на которые он ссылался, сборщиком мусора.</w:t>
      </w:r>
    </w:p>
    <w:p w:rsidR="00D41C1F" w:rsidRPr="00D20B0A" w:rsidRDefault="00D41C1F" w:rsidP="00D20B0A">
      <w:pPr>
        <w:pStyle w:val="333"/>
        <w:rPr>
          <w:highlight w:val="lightGray"/>
        </w:rPr>
      </w:pPr>
      <w:r w:rsidRPr="00D20B0A">
        <w:rPr>
          <w:highlight w:val="lightGray"/>
        </w:rPr>
        <w:t>ВЫПОЛНИТЕ: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git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tag -d oops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git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hist --all</w:t>
      </w:r>
    </w:p>
    <w:p w:rsidR="00D41C1F" w:rsidRPr="00D20B0A" w:rsidRDefault="00D41C1F" w:rsidP="00D20B0A">
      <w:pPr>
        <w:pStyle w:val="333"/>
        <w:rPr>
          <w:highlight w:val="lightGray"/>
        </w:rPr>
      </w:pPr>
      <w:r w:rsidRPr="00D20B0A">
        <w:rPr>
          <w:highlight w:val="lightGray"/>
        </w:rPr>
        <w:t>РЕЗУЛЬТАТ: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$ </w:t>
      </w: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git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tag -d oops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Deleted tag 'oops' (was 45fa96b)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$ </w:t>
      </w: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git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hist --all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* </w:t>
      </w: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fa3c141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2011-03-09 | Added HTML header (HEAD, v1, master) [Alexander Shvets]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* 8c32287 2011-03-09 | Added standard HTML page tags (v1-beta) [Alexander Shvets]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* 43628f7 2011-03-09 | Added h1 tag [Alexander Shvets]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* 911e8c9 2011-03-09 | First Commit [Alexander Shvets]</w:t>
      </w:r>
    </w:p>
    <w:p w:rsidR="00D41C1F" w:rsidRPr="00D41C1F" w:rsidRDefault="00D41C1F" w:rsidP="00D41C1F">
      <w:pPr>
        <w:spacing w:after="24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Тег «oops» больше не будет отображаться в репозитории.</w:t>
      </w:r>
    </w:p>
    <w:p w:rsidR="00D41C1F" w:rsidRPr="00D20B0A" w:rsidRDefault="00D41C1F" w:rsidP="00D20B0A">
      <w:pPr>
        <w:pStyle w:val="333"/>
        <w:rPr>
          <w:highlight w:val="lightGray"/>
        </w:rPr>
      </w:pPr>
      <w:hyperlink r:id="rId16" w:history="1">
        <w:r w:rsidRPr="00D20B0A">
          <w:rPr>
            <w:highlight w:val="lightGray"/>
          </w:rPr>
          <w:t>19. Внесение изменений в коммиты</w:t>
        </w:r>
      </w:hyperlink>
    </w:p>
    <w:p w:rsidR="00D41C1F" w:rsidRPr="00D20B0A" w:rsidRDefault="00D41C1F" w:rsidP="00D20B0A">
      <w:pPr>
        <w:pStyle w:val="333"/>
        <w:rPr>
          <w:highlight w:val="lightGray"/>
        </w:rPr>
      </w:pPr>
      <w:hyperlink r:id="rId17" w:history="1">
        <w:r w:rsidRPr="00D20B0A">
          <w:rPr>
            <w:highlight w:val="lightGray"/>
          </w:rPr>
          <w:t>17. Удаление коммиттов из ветки</w:t>
        </w:r>
      </w:hyperlink>
    </w:p>
    <w:p w:rsidR="00D41C1F" w:rsidRPr="00D41C1F" w:rsidRDefault="00D41C1F" w:rsidP="000913EA">
      <w:pPr>
        <w:pStyle w:val="1"/>
      </w:pPr>
      <w:r w:rsidRPr="00D41C1F">
        <w:t>19. Внесение изменений в коммиты</w:t>
      </w:r>
    </w:p>
    <w:p w:rsidR="00D41C1F" w:rsidRPr="00D41C1F" w:rsidRDefault="00D41C1F" w:rsidP="00B81B51">
      <w:pPr>
        <w:pStyle w:val="222"/>
      </w:pPr>
      <w:r w:rsidRPr="00D41C1F">
        <w:t>Цели</w:t>
      </w:r>
    </w:p>
    <w:p w:rsidR="00D41C1F" w:rsidRPr="00D41C1F" w:rsidRDefault="00D41C1F" w:rsidP="00D41C1F">
      <w:pPr>
        <w:numPr>
          <w:ilvl w:val="0"/>
          <w:numId w:val="23"/>
        </w:numP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Научиться изменять существующие коммиты</w:t>
      </w:r>
    </w:p>
    <w:p w:rsidR="00D41C1F" w:rsidRPr="00D41C1F" w:rsidRDefault="00D41C1F" w:rsidP="00B81B51">
      <w:pPr>
        <w:pStyle w:val="222"/>
      </w:pPr>
      <w:r w:rsidRPr="00D41C1F">
        <w:rPr>
          <w:i/>
          <w:iCs/>
          <w:color w:val="ECF0F1"/>
        </w:rPr>
        <w:t>01</w:t>
      </w:r>
      <w:r w:rsidRPr="00D41C1F">
        <w:t>Измените страницу, а затем сделайте коммит</w:t>
      </w:r>
    </w:p>
    <w:p w:rsidR="00D41C1F" w:rsidRPr="00D41C1F" w:rsidRDefault="00D41C1F" w:rsidP="00D41C1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Добавьте в страницу комментарий автора.</w:t>
      </w:r>
    </w:p>
    <w:p w:rsidR="00D41C1F" w:rsidRPr="00D20B0A" w:rsidRDefault="00D41C1F" w:rsidP="00D20B0A">
      <w:pPr>
        <w:pStyle w:val="333"/>
        <w:rPr>
          <w:highlight w:val="lightGray"/>
        </w:rPr>
      </w:pPr>
      <w:r w:rsidRPr="00D20B0A">
        <w:rPr>
          <w:highlight w:val="lightGray"/>
        </w:rPr>
        <w:t>ФАЙЛ: hello.html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proofErr w:type="gramStart"/>
      <w:r w:rsidRPr="00D41C1F">
        <w:rPr>
          <w:rFonts w:ascii="Consolas" w:eastAsia="Times New Roman" w:hAnsi="Consolas" w:cs="Consolas"/>
          <w:b/>
          <w:bCs/>
          <w:color w:val="444444"/>
          <w:sz w:val="24"/>
          <w:szCs w:val="24"/>
          <w:lang w:val="en-US" w:eastAsia="ru-RU"/>
        </w:rPr>
        <w:t>&lt;!--</w:t>
      </w:r>
      <w:proofErr w:type="gramEnd"/>
      <w:r w:rsidRPr="00D41C1F">
        <w:rPr>
          <w:rFonts w:ascii="Consolas" w:eastAsia="Times New Roman" w:hAnsi="Consolas" w:cs="Consolas"/>
          <w:b/>
          <w:bCs/>
          <w:color w:val="444444"/>
          <w:sz w:val="24"/>
          <w:szCs w:val="24"/>
          <w:lang w:val="en-US" w:eastAsia="ru-RU"/>
        </w:rPr>
        <w:t xml:space="preserve"> Author: Alexander Shvets --&gt;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lastRenderedPageBreak/>
        <w:t>&lt;</w:t>
      </w: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html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&gt;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 &lt;</w:t>
      </w: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head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&gt;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 &lt;/head&gt;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 &lt;</w:t>
      </w: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body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&gt;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   &lt;h1&gt;Hello, World</w:t>
      </w: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!&lt;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/h1&gt;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 &lt;/body&gt;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&lt;/html&gt;</w:t>
      </w:r>
    </w:p>
    <w:p w:rsidR="00D41C1F" w:rsidRPr="00D20B0A" w:rsidRDefault="00D41C1F" w:rsidP="00D20B0A">
      <w:pPr>
        <w:pStyle w:val="333"/>
        <w:rPr>
          <w:highlight w:val="lightGray"/>
        </w:rPr>
      </w:pPr>
      <w:r w:rsidRPr="00D20B0A">
        <w:rPr>
          <w:highlight w:val="lightGray"/>
        </w:rPr>
        <w:t>ВЫПОЛНИТЕ: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git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add hello.html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git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commit -m "Add an author comment"</w:t>
      </w:r>
    </w:p>
    <w:p w:rsidR="00D41C1F" w:rsidRPr="00D41C1F" w:rsidRDefault="00D41C1F" w:rsidP="00B81B51">
      <w:pPr>
        <w:pStyle w:val="222"/>
      </w:pPr>
      <w:r w:rsidRPr="00D41C1F">
        <w:rPr>
          <w:i/>
          <w:iCs/>
          <w:color w:val="ECF0F1"/>
        </w:rPr>
        <w:t>02</w:t>
      </w:r>
      <w:r w:rsidRPr="00D41C1F">
        <w:t>Ой... необходим email</w:t>
      </w:r>
    </w:p>
    <w:p w:rsidR="00D41C1F" w:rsidRPr="00D41C1F" w:rsidRDefault="00D41C1F" w:rsidP="00D41C1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После совершения коммита вы понимаете, что любой хороший комментарий должен включать электронную почту автора. Обновите страницу hello, включив в нее email.</w:t>
      </w:r>
    </w:p>
    <w:p w:rsidR="00D41C1F" w:rsidRPr="00D20B0A" w:rsidRDefault="00D41C1F" w:rsidP="00D20B0A">
      <w:pPr>
        <w:pStyle w:val="333"/>
        <w:rPr>
          <w:highlight w:val="lightGray"/>
        </w:rPr>
      </w:pPr>
      <w:r w:rsidRPr="00D20B0A">
        <w:rPr>
          <w:highlight w:val="lightGray"/>
        </w:rPr>
        <w:t>ФАЙЛ: hello.html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proofErr w:type="gramStart"/>
      <w:r w:rsidRPr="00D41C1F">
        <w:rPr>
          <w:rFonts w:ascii="Consolas" w:eastAsia="Times New Roman" w:hAnsi="Consolas" w:cs="Consolas"/>
          <w:b/>
          <w:bCs/>
          <w:color w:val="444444"/>
          <w:sz w:val="24"/>
          <w:szCs w:val="24"/>
          <w:lang w:eastAsia="ru-RU"/>
        </w:rPr>
        <w:t>&lt;!--</w:t>
      </w:r>
      <w:proofErr w:type="gramEnd"/>
      <w:r w:rsidRPr="00D41C1F">
        <w:rPr>
          <w:rFonts w:ascii="Consolas" w:eastAsia="Times New Roman" w:hAnsi="Consolas" w:cs="Consolas"/>
          <w:b/>
          <w:bCs/>
          <w:color w:val="444444"/>
          <w:sz w:val="24"/>
          <w:szCs w:val="24"/>
          <w:lang w:eastAsia="ru-RU"/>
        </w:rPr>
        <w:t xml:space="preserve"> </w:t>
      </w:r>
      <w:r w:rsidRPr="00D41C1F">
        <w:rPr>
          <w:rFonts w:ascii="Consolas" w:eastAsia="Times New Roman" w:hAnsi="Consolas" w:cs="Consolas"/>
          <w:b/>
          <w:bCs/>
          <w:color w:val="444444"/>
          <w:sz w:val="24"/>
          <w:szCs w:val="24"/>
          <w:lang w:val="en-US" w:eastAsia="ru-RU"/>
        </w:rPr>
        <w:t>Author: Alexander Shvets (alex@githowto.com) --&gt;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&lt;</w:t>
      </w: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html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&gt;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 &lt;</w:t>
      </w: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head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&gt;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 &lt;/head&gt;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 &lt;</w:t>
      </w: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body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&gt;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   &lt;h1&gt;Hello, World</w:t>
      </w: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!&lt;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/h1&gt;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 </w:t>
      </w:r>
      <w:r w:rsidRPr="00D41C1F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t>&lt;/body&gt;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t>&lt;/html&gt;</w:t>
      </w:r>
    </w:p>
    <w:p w:rsidR="00D41C1F" w:rsidRPr="00D41C1F" w:rsidRDefault="00D41C1F" w:rsidP="00B81B51">
      <w:pPr>
        <w:pStyle w:val="222"/>
      </w:pPr>
      <w:r w:rsidRPr="00D41C1F">
        <w:rPr>
          <w:i/>
          <w:iCs/>
          <w:color w:val="ECF0F1"/>
        </w:rPr>
        <w:t>03</w:t>
      </w:r>
      <w:r w:rsidRPr="00D41C1F">
        <w:t>Измените предыдущий коммит</w:t>
      </w:r>
    </w:p>
    <w:p w:rsidR="00D41C1F" w:rsidRPr="00D41C1F" w:rsidRDefault="00D41C1F" w:rsidP="00D41C1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Мы действительно не хотим создавать отдельный коммит только ради электронной почты. Давайте изменим предыдущий коммит, включив в него адрес электронной почты.</w:t>
      </w:r>
    </w:p>
    <w:p w:rsidR="00D41C1F" w:rsidRPr="00D20B0A" w:rsidRDefault="00D41C1F" w:rsidP="00D20B0A">
      <w:pPr>
        <w:pStyle w:val="333"/>
        <w:rPr>
          <w:highlight w:val="lightGray"/>
        </w:rPr>
      </w:pPr>
      <w:r w:rsidRPr="00D20B0A">
        <w:rPr>
          <w:highlight w:val="lightGray"/>
        </w:rPr>
        <w:t>ВЫПОЛНИТЕ: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git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add hello.html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git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commit --amend -m "Add an author/email comment"</w:t>
      </w:r>
    </w:p>
    <w:p w:rsidR="00D41C1F" w:rsidRPr="00D20B0A" w:rsidRDefault="00D41C1F" w:rsidP="00D20B0A">
      <w:pPr>
        <w:pStyle w:val="333"/>
        <w:rPr>
          <w:highlight w:val="lightGray"/>
        </w:rPr>
      </w:pPr>
      <w:r w:rsidRPr="00D20B0A">
        <w:rPr>
          <w:highlight w:val="lightGray"/>
        </w:rPr>
        <w:t>РЕЗУЛЬТАТ: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$ </w:t>
      </w: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git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add hello.html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$ </w:t>
      </w: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git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commit --amend -m "Add an author/email comment"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[</w:t>
      </w: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master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6a78635] Add an author/email comment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1 files changed, 2 </w:t>
      </w: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insertions(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+), 1 deletions(-)</w:t>
      </w:r>
    </w:p>
    <w:p w:rsidR="00D41C1F" w:rsidRPr="00D41C1F" w:rsidRDefault="00D41C1F" w:rsidP="00B81B51">
      <w:pPr>
        <w:pStyle w:val="222"/>
        <w:rPr>
          <w:lang w:val="en-US"/>
        </w:rPr>
      </w:pPr>
      <w:r w:rsidRPr="00D41C1F">
        <w:rPr>
          <w:i/>
          <w:iCs/>
          <w:color w:val="ECF0F1"/>
          <w:lang w:val="en-US"/>
        </w:rPr>
        <w:t>04</w:t>
      </w:r>
      <w:r w:rsidRPr="00D41C1F">
        <w:t>Просмотр</w:t>
      </w:r>
      <w:r w:rsidRPr="00D41C1F">
        <w:rPr>
          <w:lang w:val="en-US"/>
        </w:rPr>
        <w:t xml:space="preserve"> </w:t>
      </w:r>
      <w:r w:rsidRPr="00D41C1F">
        <w:t>истории</w:t>
      </w:r>
    </w:p>
    <w:p w:rsidR="00D41C1F" w:rsidRPr="00D41C1F" w:rsidRDefault="00D41C1F" w:rsidP="00D20B0A">
      <w:pPr>
        <w:pStyle w:val="333"/>
        <w:rPr>
          <w:rFonts w:ascii="Arial" w:eastAsia="Times New Roman" w:hAnsi="Arial" w:cs="Arial"/>
          <w:b w:val="0"/>
          <w:bCs/>
          <w:caps/>
          <w:color w:val="FFFFFF"/>
          <w:sz w:val="24"/>
          <w:szCs w:val="24"/>
        </w:rPr>
      </w:pPr>
      <w:r w:rsidRPr="00D20B0A">
        <w:rPr>
          <w:highlight w:val="lightGray"/>
        </w:rPr>
        <w:lastRenderedPageBreak/>
        <w:t>ВЫПОЛНИТЕ: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t>git hist</w:t>
      </w:r>
    </w:p>
    <w:p w:rsidR="00D41C1F" w:rsidRPr="00D20B0A" w:rsidRDefault="00D41C1F" w:rsidP="00D20B0A">
      <w:pPr>
        <w:pStyle w:val="333"/>
        <w:rPr>
          <w:highlight w:val="lightGray"/>
        </w:rPr>
      </w:pPr>
      <w:r w:rsidRPr="00D20B0A">
        <w:rPr>
          <w:highlight w:val="lightGray"/>
        </w:rPr>
        <w:t>РЕЗУЛЬТАТ: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t>$ git hist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* 6a78635 2011-03-09 | Add an author/email comment (HEAD, master) [Alexander Shvets]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* </w:t>
      </w: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fa3c141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2011-03-09 | Added HTML header (v1) [Alexander Shvets]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* 8c32287 2011-03-09 | Added standard HTML page tags (v1-beta) [Alexander Shvets]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* 43628f7 2011-03-09 | Added h1 tag [Alexander Shvets]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* 911e8c9 2011-03-09 | First Commit [Alexander Shvets]</w:t>
      </w:r>
    </w:p>
    <w:p w:rsidR="00D41C1F" w:rsidRPr="00D41C1F" w:rsidRDefault="00D41C1F" w:rsidP="00D41C1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Мы можем увидеть, что оригинальный коммит «автор» заменен коммитом «автор/email». Этого же эффекта можно достичь путем сброса последнего коммита в ветке, и повторного коммита новых изменений.</w:t>
      </w:r>
    </w:p>
    <w:p w:rsidR="00D41C1F" w:rsidRPr="00D41C1F" w:rsidRDefault="00D41C1F" w:rsidP="000913EA">
      <w:pPr>
        <w:pStyle w:val="1"/>
      </w:pPr>
      <w:r w:rsidRPr="00D41C1F">
        <w:t>20. Перемещение файлов</w:t>
      </w:r>
    </w:p>
    <w:p w:rsidR="00D41C1F" w:rsidRPr="00D41C1F" w:rsidRDefault="00D41C1F" w:rsidP="00B81B51">
      <w:pPr>
        <w:pStyle w:val="222"/>
      </w:pPr>
      <w:r w:rsidRPr="00D41C1F">
        <w:t>Цели</w:t>
      </w:r>
    </w:p>
    <w:p w:rsidR="00D41C1F" w:rsidRPr="00D41C1F" w:rsidRDefault="00D41C1F" w:rsidP="00D41C1F">
      <w:pPr>
        <w:numPr>
          <w:ilvl w:val="0"/>
          <w:numId w:val="24"/>
        </w:numPr>
        <w:spacing w:before="180" w:after="180" w:line="240" w:lineRule="auto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Научиться перемещать файл в пределах репозитория.</w:t>
      </w:r>
    </w:p>
    <w:p w:rsidR="00D41C1F" w:rsidRPr="00D41C1F" w:rsidRDefault="00D41C1F" w:rsidP="00B81B51">
      <w:pPr>
        <w:pStyle w:val="222"/>
      </w:pPr>
      <w:r w:rsidRPr="00D41C1F">
        <w:rPr>
          <w:i/>
          <w:iCs/>
          <w:color w:val="ECF0F1"/>
        </w:rPr>
        <w:t>01</w:t>
      </w:r>
      <w:r w:rsidRPr="00D41C1F">
        <w:t>Переместите файл hello.html в каталог lib</w:t>
      </w:r>
    </w:p>
    <w:p w:rsidR="00D41C1F" w:rsidRPr="00D41C1F" w:rsidRDefault="00D41C1F" w:rsidP="00D41C1F">
      <w:pPr>
        <w:spacing w:after="24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Сейчас мы собираемся создать структуру нашего репозитория. Давайте перенесем страницу в каталог lib.</w:t>
      </w:r>
    </w:p>
    <w:p w:rsidR="00D41C1F" w:rsidRPr="00D20B0A" w:rsidRDefault="00D41C1F" w:rsidP="00D20B0A">
      <w:pPr>
        <w:pStyle w:val="333"/>
        <w:rPr>
          <w:highlight w:val="lightGray"/>
        </w:rPr>
      </w:pPr>
      <w:r w:rsidRPr="00D20B0A">
        <w:rPr>
          <w:highlight w:val="lightGray"/>
        </w:rPr>
        <w:t>ВЫПОЛНИТЕ: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mkdir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lib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git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mv hello.html lib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git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status</w:t>
      </w:r>
    </w:p>
    <w:p w:rsidR="00D41C1F" w:rsidRPr="00D20B0A" w:rsidRDefault="00D41C1F" w:rsidP="00D20B0A">
      <w:pPr>
        <w:pStyle w:val="333"/>
        <w:rPr>
          <w:highlight w:val="lightGray"/>
        </w:rPr>
      </w:pPr>
      <w:r w:rsidRPr="00D20B0A">
        <w:rPr>
          <w:highlight w:val="lightGray"/>
        </w:rPr>
        <w:t>РЕЗУЛЬТАТ: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$ </w:t>
      </w: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mkdir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lib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$ </w:t>
      </w: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git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mv hello.html lib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$ </w:t>
      </w: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git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status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# </w:t>
      </w: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On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branch master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lastRenderedPageBreak/>
        <w:t># Changes to be committed: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#   (use "git reset HEAD &lt;file&gt;..." to unstage)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#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#   </w:t>
      </w: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renamed: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   hello.html -&gt; lib/hello.html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t>#</w:t>
      </w:r>
    </w:p>
    <w:p w:rsidR="00D41C1F" w:rsidRPr="00D41C1F" w:rsidRDefault="00D41C1F" w:rsidP="00D41C1F">
      <w:pPr>
        <w:spacing w:after="24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Перемещая файлы с помощью git, мы информируем git о 2 вещах</w:t>
      </w:r>
    </w:p>
    <w:p w:rsidR="00D41C1F" w:rsidRPr="00D41C1F" w:rsidRDefault="00D41C1F" w:rsidP="00D41C1F">
      <w:pPr>
        <w:numPr>
          <w:ilvl w:val="0"/>
          <w:numId w:val="25"/>
        </w:numPr>
        <w:spacing w:after="0" w:line="240" w:lineRule="auto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Что файл </w:t>
      </w:r>
      <w:r w:rsidRPr="00D41C1F">
        <w:rPr>
          <w:rFonts w:ascii="Consolas" w:eastAsia="Times New Roman" w:hAnsi="Consolas" w:cs="Consolas"/>
          <w:color w:val="444444"/>
          <w:sz w:val="20"/>
          <w:szCs w:val="20"/>
          <w:lang w:eastAsia="ru-RU"/>
        </w:rPr>
        <w:t>hello.html</w:t>
      </w: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был удален.</w:t>
      </w:r>
    </w:p>
    <w:p w:rsidR="00D41C1F" w:rsidRPr="00D41C1F" w:rsidRDefault="00D41C1F" w:rsidP="00D41C1F">
      <w:pPr>
        <w:numPr>
          <w:ilvl w:val="0"/>
          <w:numId w:val="25"/>
        </w:numPr>
        <w:spacing w:after="0" w:line="240" w:lineRule="auto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Что файл </w:t>
      </w:r>
      <w:r w:rsidRPr="00D41C1F">
        <w:rPr>
          <w:rFonts w:ascii="Consolas" w:eastAsia="Times New Roman" w:hAnsi="Consolas" w:cs="Consolas"/>
          <w:color w:val="444444"/>
          <w:sz w:val="20"/>
          <w:szCs w:val="20"/>
          <w:lang w:eastAsia="ru-RU"/>
        </w:rPr>
        <w:t>lib/hello.html</w:t>
      </w: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был создан.</w:t>
      </w:r>
    </w:p>
    <w:p w:rsidR="00D41C1F" w:rsidRPr="00D41C1F" w:rsidRDefault="00D41C1F" w:rsidP="00D41C1F">
      <w:pPr>
        <w:spacing w:after="24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Оба эти факта сразу же проиндексированы и готовы к коммиту. Команда git status сообщает, что файл был перемещен.</w:t>
      </w:r>
    </w:p>
    <w:p w:rsidR="00D41C1F" w:rsidRPr="00D41C1F" w:rsidRDefault="00D41C1F" w:rsidP="00B81B51">
      <w:pPr>
        <w:pStyle w:val="222"/>
      </w:pPr>
      <w:r w:rsidRPr="00D41C1F">
        <w:rPr>
          <w:i/>
          <w:iCs/>
          <w:color w:val="ECF0F1"/>
        </w:rPr>
        <w:t>02</w:t>
      </w:r>
      <w:r w:rsidRPr="00D41C1F">
        <w:t>Второй способ перемещения файлов</w:t>
      </w:r>
    </w:p>
    <w:p w:rsidR="00D41C1F" w:rsidRPr="00D41C1F" w:rsidRDefault="00D41C1F" w:rsidP="00D41C1F">
      <w:pPr>
        <w:spacing w:after="24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Позитивной чертой git является то, что вы можете забыть о версионном контроле до того момента, когда вы готовы приступить к коммиту кода. Что бы случилось, если бы мы использовали командную строку операционной системы для перемещения файлов вместо команды git?</w:t>
      </w:r>
    </w:p>
    <w:p w:rsidR="00D41C1F" w:rsidRPr="00D41C1F" w:rsidRDefault="00D41C1F" w:rsidP="00D41C1F">
      <w:pPr>
        <w:spacing w:after="24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Оказывается, следующий набор команд идентичен нашим последним действиям. Работы здесь побольше, но результат тот же.</w:t>
      </w:r>
    </w:p>
    <w:p w:rsidR="00D41C1F" w:rsidRPr="00D41C1F" w:rsidRDefault="00D41C1F" w:rsidP="00D41C1F">
      <w:pPr>
        <w:spacing w:after="24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Мы могли бы выполнить: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mkdir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lib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mv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hello.html lib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git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add lib/hello.html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git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rm hello.html</w:t>
      </w:r>
    </w:p>
    <w:p w:rsidR="00D41C1F" w:rsidRPr="00D41C1F" w:rsidRDefault="00D41C1F" w:rsidP="00B81B51">
      <w:pPr>
        <w:pStyle w:val="222"/>
      </w:pPr>
      <w:r w:rsidRPr="00D41C1F">
        <w:rPr>
          <w:i/>
          <w:iCs/>
          <w:color w:val="ECF0F1"/>
        </w:rPr>
        <w:t>03</w:t>
      </w:r>
      <w:r w:rsidRPr="00D41C1F">
        <w:t>Коммит в новый каталог</w:t>
      </w:r>
    </w:p>
    <w:p w:rsidR="00D41C1F" w:rsidRPr="00D41C1F" w:rsidRDefault="00D41C1F" w:rsidP="00D41C1F">
      <w:pPr>
        <w:spacing w:after="24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Давайте сделаем коммит этого перемещения.</w:t>
      </w:r>
    </w:p>
    <w:p w:rsidR="00D41C1F" w:rsidRPr="00D20B0A" w:rsidRDefault="00D41C1F" w:rsidP="00D20B0A">
      <w:pPr>
        <w:pStyle w:val="333"/>
        <w:rPr>
          <w:highlight w:val="lightGray"/>
        </w:rPr>
      </w:pPr>
      <w:r w:rsidRPr="00D20B0A">
        <w:rPr>
          <w:highlight w:val="lightGray"/>
        </w:rPr>
        <w:t>ВЫПОЛНИТЕ: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git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commit -m "Moved hello.html to lib"</w:t>
      </w:r>
    </w:p>
    <w:p w:rsidR="00D41C1F" w:rsidRPr="00D20B0A" w:rsidRDefault="00D41C1F" w:rsidP="00D20B0A">
      <w:pPr>
        <w:pStyle w:val="333"/>
        <w:rPr>
          <w:highlight w:val="lightGray"/>
        </w:rPr>
      </w:pPr>
      <w:hyperlink r:id="rId18" w:history="1">
        <w:r w:rsidRPr="00D20B0A">
          <w:rPr>
            <w:highlight w:val="lightGray"/>
          </w:rPr>
          <w:t>21. Подробнее о структуре</w:t>
        </w:r>
      </w:hyperlink>
    </w:p>
    <w:p w:rsidR="00D41C1F" w:rsidRPr="00D20B0A" w:rsidRDefault="00D41C1F" w:rsidP="00D20B0A">
      <w:pPr>
        <w:pStyle w:val="333"/>
        <w:rPr>
          <w:highlight w:val="lightGray"/>
        </w:rPr>
      </w:pPr>
      <w:hyperlink r:id="rId19" w:history="1">
        <w:r w:rsidRPr="00D20B0A">
          <w:rPr>
            <w:highlight w:val="lightGray"/>
          </w:rPr>
          <w:t>19. Внесение изменений в коммиты</w:t>
        </w:r>
      </w:hyperlink>
    </w:p>
    <w:p w:rsidR="00D41C1F" w:rsidRPr="00D41C1F" w:rsidRDefault="00D41C1F" w:rsidP="000913EA">
      <w:pPr>
        <w:pStyle w:val="1"/>
      </w:pPr>
      <w:r w:rsidRPr="00D41C1F">
        <w:t>21. Подробнее о структуре</w:t>
      </w:r>
    </w:p>
    <w:p w:rsidR="00D41C1F" w:rsidRPr="00D41C1F" w:rsidRDefault="00D41C1F" w:rsidP="00B81B51">
      <w:pPr>
        <w:pStyle w:val="222"/>
      </w:pPr>
      <w:r w:rsidRPr="00D41C1F">
        <w:t>Цели</w:t>
      </w:r>
    </w:p>
    <w:p w:rsidR="00D41C1F" w:rsidRPr="00D41C1F" w:rsidRDefault="00D41C1F" w:rsidP="00D41C1F">
      <w:pPr>
        <w:numPr>
          <w:ilvl w:val="0"/>
          <w:numId w:val="26"/>
        </w:numP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lastRenderedPageBreak/>
        <w:t>Добавить еще один файл в наш репозиторий</w:t>
      </w:r>
    </w:p>
    <w:p w:rsidR="00D41C1F" w:rsidRPr="00D41C1F" w:rsidRDefault="00D41C1F" w:rsidP="00B81B51">
      <w:pPr>
        <w:pStyle w:val="222"/>
      </w:pPr>
      <w:r w:rsidRPr="00D41C1F">
        <w:rPr>
          <w:i/>
          <w:iCs/>
          <w:color w:val="ECF0F1"/>
        </w:rPr>
        <w:t>01</w:t>
      </w:r>
      <w:r w:rsidRPr="00D41C1F">
        <w:t>Добавление index.html</w:t>
      </w:r>
    </w:p>
    <w:p w:rsidR="00D41C1F" w:rsidRPr="00D41C1F" w:rsidRDefault="00D41C1F" w:rsidP="00D41C1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Давайте добавим файл index.html в наш репозиторий. Следующий файл отлично подойдет для этой цели.</w:t>
      </w:r>
    </w:p>
    <w:p w:rsidR="00D41C1F" w:rsidRPr="00D20B0A" w:rsidRDefault="00D41C1F" w:rsidP="00D20B0A">
      <w:pPr>
        <w:pStyle w:val="333"/>
        <w:rPr>
          <w:highlight w:val="lightGray"/>
        </w:rPr>
      </w:pPr>
      <w:r w:rsidRPr="00D20B0A">
        <w:rPr>
          <w:highlight w:val="lightGray"/>
        </w:rPr>
        <w:t>ФАЙЛ: index.html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&lt;</w:t>
      </w: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html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&gt;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 &lt;</w:t>
      </w: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body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&gt;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   &lt;iframe src="lib/hello.html" width="200" height="200" /&gt;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 </w:t>
      </w:r>
      <w:r w:rsidRPr="00D41C1F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t>&lt;/body&gt;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t>&lt;/html&gt;</w:t>
      </w:r>
    </w:p>
    <w:p w:rsidR="00D41C1F" w:rsidRPr="00D41C1F" w:rsidRDefault="00D41C1F" w:rsidP="00D41C1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Добавьте файл и сделайте коммит.</w:t>
      </w:r>
    </w:p>
    <w:p w:rsidR="00D41C1F" w:rsidRPr="00D41C1F" w:rsidRDefault="00D41C1F" w:rsidP="00D41C1F">
      <w:pPr>
        <w:shd w:val="clear" w:color="auto" w:fill="BDC3C7"/>
        <w:spacing w:before="150" w:after="0" w:line="300" w:lineRule="atLeast"/>
        <w:textAlignment w:val="bottom"/>
        <w:outlineLvl w:val="3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</w:pPr>
      <w:r w:rsidRPr="00D41C1F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  <w:t>ВЫПОЛНИТЕ</w:t>
      </w:r>
      <w:r w:rsidRPr="00D41C1F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  <w:t>: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git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add index.html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git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commit -m "Added index.html."</w:t>
      </w:r>
    </w:p>
    <w:p w:rsidR="00D41C1F" w:rsidRPr="00D41C1F" w:rsidRDefault="00D41C1F" w:rsidP="00D41C1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Теперь при открытии index.html, вы должны увидеть кусок страницы hello в маленьком окошке.</w:t>
      </w:r>
    </w:p>
    <w:p w:rsidR="00D41C1F" w:rsidRPr="00D41C1F" w:rsidRDefault="00D41C1F" w:rsidP="000913EA">
      <w:pPr>
        <w:pStyle w:val="1"/>
      </w:pPr>
      <w:r w:rsidRPr="00D41C1F">
        <w:t xml:space="preserve">22. Git внутри: </w:t>
      </w:r>
      <w:proofErr w:type="gramStart"/>
      <w:r w:rsidRPr="00D41C1F">
        <w:t>Каталог .git</w:t>
      </w:r>
      <w:proofErr w:type="gramEnd"/>
    </w:p>
    <w:p w:rsidR="00D41C1F" w:rsidRPr="00D41C1F" w:rsidRDefault="00D41C1F" w:rsidP="00B81B51">
      <w:pPr>
        <w:pStyle w:val="222"/>
      </w:pPr>
      <w:r w:rsidRPr="00D41C1F">
        <w:t>Цели</w:t>
      </w:r>
    </w:p>
    <w:p w:rsidR="00D41C1F" w:rsidRPr="00D41C1F" w:rsidRDefault="00D41C1F" w:rsidP="00D41C1F">
      <w:pPr>
        <w:numPr>
          <w:ilvl w:val="0"/>
          <w:numId w:val="27"/>
        </w:numPr>
        <w:spacing w:after="0" w:line="240" w:lineRule="auto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 xml:space="preserve">Узнать о структуре </w:t>
      </w:r>
      <w:proofErr w:type="gramStart"/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каталога </w:t>
      </w:r>
      <w:r w:rsidRPr="00D41C1F">
        <w:rPr>
          <w:rFonts w:ascii="Consolas" w:eastAsia="Times New Roman" w:hAnsi="Consolas" w:cs="Consolas"/>
          <w:color w:val="444444"/>
          <w:sz w:val="20"/>
          <w:szCs w:val="20"/>
          <w:lang w:eastAsia="ru-RU"/>
        </w:rPr>
        <w:t>.git</w:t>
      </w:r>
      <w:proofErr w:type="gramEnd"/>
    </w:p>
    <w:p w:rsidR="00D41C1F" w:rsidRPr="00D41C1F" w:rsidRDefault="00D41C1F" w:rsidP="00B81B51">
      <w:pPr>
        <w:pStyle w:val="222"/>
      </w:pPr>
      <w:r w:rsidRPr="00D41C1F">
        <w:rPr>
          <w:i/>
          <w:iCs/>
          <w:color w:val="ECF0F1"/>
        </w:rPr>
        <w:t>01</w:t>
      </w:r>
      <w:proofErr w:type="gramStart"/>
      <w:r w:rsidRPr="00D41C1F">
        <w:t>Каталог </w:t>
      </w:r>
      <w:r w:rsidRPr="00D41C1F">
        <w:rPr>
          <w:rFonts w:ascii="Consolas" w:hAnsi="Consolas" w:cs="Consolas"/>
        </w:rPr>
        <w:t>.git</w:t>
      </w:r>
      <w:proofErr w:type="gramEnd"/>
    </w:p>
    <w:p w:rsidR="00D41C1F" w:rsidRPr="00D41C1F" w:rsidRDefault="00D41C1F" w:rsidP="00D41C1F">
      <w:pPr>
        <w:spacing w:after="24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Настало время провести небольшое исследование. Для начала, из корневого каталога вашего проекта…</w:t>
      </w:r>
    </w:p>
    <w:p w:rsidR="00D41C1F" w:rsidRPr="00D41C1F" w:rsidRDefault="00D41C1F" w:rsidP="00D41C1F">
      <w:pPr>
        <w:shd w:val="clear" w:color="auto" w:fill="BDC3C7"/>
        <w:spacing w:before="150" w:after="0" w:line="300" w:lineRule="atLeast"/>
        <w:textAlignment w:val="bottom"/>
        <w:outlineLvl w:val="3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  <w:t>ВЫПОЛНИТЕ: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t>ls -</w:t>
      </w: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t>C .git</w:t>
      </w:r>
      <w:proofErr w:type="gramEnd"/>
    </w:p>
    <w:p w:rsidR="00D41C1F" w:rsidRPr="00D41C1F" w:rsidRDefault="00D41C1F" w:rsidP="00D41C1F">
      <w:pPr>
        <w:shd w:val="clear" w:color="auto" w:fill="BDC3C7"/>
        <w:spacing w:before="150" w:after="0" w:line="300" w:lineRule="atLeast"/>
        <w:textAlignment w:val="bottom"/>
        <w:outlineLvl w:val="3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  <w:t>РЕЗУЛЬТАТ: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$ </w:t>
      </w: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ls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-C .git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COMMIT_</w:t>
      </w: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EDITMSG  MERGE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_RR    config      hooks       info        objects     rr-cache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HEAD        ORIG_HEAD   description index       logs        refs</w:t>
      </w:r>
    </w:p>
    <w:p w:rsidR="00D41C1F" w:rsidRPr="00D41C1F" w:rsidRDefault="00D41C1F" w:rsidP="00D41C1F">
      <w:pPr>
        <w:spacing w:after="24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Это магический каталог, в котором хранятся все «материалы» git. Давайте заглянем в каталог объектов.</w:t>
      </w:r>
    </w:p>
    <w:p w:rsidR="00D41C1F" w:rsidRPr="00D41C1F" w:rsidRDefault="00D41C1F" w:rsidP="00B81B51">
      <w:pPr>
        <w:pStyle w:val="222"/>
      </w:pPr>
      <w:r w:rsidRPr="00D41C1F">
        <w:rPr>
          <w:i/>
          <w:iCs/>
          <w:color w:val="ECF0F1"/>
        </w:rPr>
        <w:lastRenderedPageBreak/>
        <w:t>02</w:t>
      </w:r>
      <w:r w:rsidRPr="00D41C1F">
        <w:t>База данных объектов</w:t>
      </w:r>
    </w:p>
    <w:p w:rsidR="00D41C1F" w:rsidRPr="00D41C1F" w:rsidRDefault="00D41C1F" w:rsidP="00D41C1F">
      <w:pPr>
        <w:shd w:val="clear" w:color="auto" w:fill="BDC3C7"/>
        <w:spacing w:before="150" w:after="0" w:line="300" w:lineRule="atLeast"/>
        <w:textAlignment w:val="bottom"/>
        <w:outlineLvl w:val="3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  <w:t>ВЫПОЛНИТЕ: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t>ls -</w:t>
      </w: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t>C .git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t>/objects</w:t>
      </w:r>
    </w:p>
    <w:p w:rsidR="00D41C1F" w:rsidRPr="00D41C1F" w:rsidRDefault="00D41C1F" w:rsidP="00D41C1F">
      <w:pPr>
        <w:shd w:val="clear" w:color="auto" w:fill="BDC3C7"/>
        <w:spacing w:before="150" w:after="0" w:line="300" w:lineRule="atLeast"/>
        <w:textAlignment w:val="bottom"/>
        <w:outlineLvl w:val="3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</w:pPr>
      <w:r w:rsidRPr="00D41C1F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  <w:t>РЕЗУЛЬТАТ</w:t>
      </w:r>
      <w:r w:rsidRPr="00D41C1F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  <w:t>: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$ </w:t>
      </w: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ls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-C .git/objects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09  24  28  45  59  6a  77  80  8c  97  af  c4  e7  info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</w:pP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t>11  27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t xml:space="preserve">  43  56  69  6b  78  84  91  9c  b5  e4  fa  pack</w:t>
      </w:r>
    </w:p>
    <w:p w:rsidR="00D41C1F" w:rsidRPr="00D41C1F" w:rsidRDefault="00D41C1F" w:rsidP="00D41C1F">
      <w:pPr>
        <w:spacing w:after="24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Вы должны увидеть кучу каталогов, имена которых состоят из 2 символов. Имена каталогов являются первыми двумя буквами хэша sha1 объекта, хранящегося в git.</w:t>
      </w:r>
    </w:p>
    <w:p w:rsidR="00D41C1F" w:rsidRPr="00D41C1F" w:rsidRDefault="00D41C1F" w:rsidP="00B81B51">
      <w:pPr>
        <w:pStyle w:val="222"/>
      </w:pPr>
      <w:r w:rsidRPr="00D41C1F">
        <w:rPr>
          <w:i/>
          <w:iCs/>
          <w:color w:val="ECF0F1"/>
        </w:rPr>
        <w:t>03</w:t>
      </w:r>
      <w:r w:rsidRPr="00D41C1F">
        <w:t>Углубляемся в базу данных объектов</w:t>
      </w:r>
    </w:p>
    <w:p w:rsidR="00D41C1F" w:rsidRPr="00D41C1F" w:rsidRDefault="00D41C1F" w:rsidP="00D41C1F">
      <w:pPr>
        <w:shd w:val="clear" w:color="auto" w:fill="BDC3C7"/>
        <w:spacing w:before="150" w:after="0" w:line="300" w:lineRule="atLeast"/>
        <w:textAlignment w:val="bottom"/>
        <w:outlineLvl w:val="3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  <w:t>ВЫПОЛНИТЕ: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ls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-C .git/objects/&lt;dir&gt;</w:t>
      </w:r>
    </w:p>
    <w:p w:rsidR="00D41C1F" w:rsidRPr="00D41C1F" w:rsidRDefault="00D41C1F" w:rsidP="00D41C1F">
      <w:pPr>
        <w:shd w:val="clear" w:color="auto" w:fill="BDC3C7"/>
        <w:spacing w:before="150" w:after="0" w:line="300" w:lineRule="atLeast"/>
        <w:textAlignment w:val="bottom"/>
        <w:outlineLvl w:val="3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</w:pPr>
      <w:r w:rsidRPr="00D41C1F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  <w:t>РЕЗУЛЬТАТ</w:t>
      </w:r>
      <w:r w:rsidRPr="00D41C1F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  <w:t>: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$ </w:t>
      </w: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ls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-C .git/objects/09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6b74c56bfc6b40e754fc0725b8c70b2038b91e  9fb6f9d3a104feb32fcac22354c4d0e8a182c1</w:t>
      </w:r>
      <w:proofErr w:type="gramEnd"/>
    </w:p>
    <w:p w:rsidR="00D41C1F" w:rsidRPr="00D41C1F" w:rsidRDefault="00D41C1F" w:rsidP="00D41C1F">
      <w:pPr>
        <w:spacing w:after="24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 xml:space="preserve">Смотрим в один из каталогов с именем из 2 букв. Вы увидите файлы с именами из 38 символов. Это файлы, содержащие объекты, хранящиеся в git. Они сжаты и закодированы, поэтому просмотр их содержимого нам мало чем поможет. Рассмотрим далее </w:t>
      </w:r>
      <w:proofErr w:type="gramStart"/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каталог .git</w:t>
      </w:r>
      <w:proofErr w:type="gramEnd"/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 xml:space="preserve"> внимательно</w:t>
      </w:r>
    </w:p>
    <w:p w:rsidR="00D41C1F" w:rsidRPr="00D41C1F" w:rsidRDefault="00D41C1F" w:rsidP="00B81B51">
      <w:pPr>
        <w:pStyle w:val="222"/>
      </w:pPr>
      <w:r w:rsidRPr="00D41C1F">
        <w:rPr>
          <w:i/>
          <w:iCs/>
          <w:color w:val="ECF0F1"/>
        </w:rPr>
        <w:t>04</w:t>
      </w:r>
      <w:r w:rsidRPr="00D41C1F">
        <w:t>Config File</w:t>
      </w:r>
    </w:p>
    <w:p w:rsidR="00D41C1F" w:rsidRPr="00D41C1F" w:rsidRDefault="00D41C1F" w:rsidP="00D41C1F">
      <w:pPr>
        <w:shd w:val="clear" w:color="auto" w:fill="BDC3C7"/>
        <w:spacing w:before="150" w:after="0" w:line="300" w:lineRule="atLeast"/>
        <w:textAlignment w:val="bottom"/>
        <w:outlineLvl w:val="3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  <w:t>ВЫПОЛНИТЕ: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</w:pP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t>cat .git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t>/config</w:t>
      </w:r>
    </w:p>
    <w:p w:rsidR="00D41C1F" w:rsidRPr="00D41C1F" w:rsidRDefault="00D41C1F" w:rsidP="00D41C1F">
      <w:pPr>
        <w:shd w:val="clear" w:color="auto" w:fill="BDC3C7"/>
        <w:spacing w:before="150" w:after="0" w:line="300" w:lineRule="atLeast"/>
        <w:textAlignment w:val="bottom"/>
        <w:outlineLvl w:val="3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</w:pPr>
      <w:r w:rsidRPr="00D41C1F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  <w:t>РЕЗУЛЬТАТ</w:t>
      </w:r>
      <w:r w:rsidRPr="00D41C1F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  <w:t>: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$ </w:t>
      </w: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cat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.git/config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[</w:t>
      </w: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core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]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   </w:t>
      </w: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repositoryformatversion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= 0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   </w:t>
      </w: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filemode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= true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   </w:t>
      </w: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bare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= false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   </w:t>
      </w: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logallrefupdates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= true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   </w:t>
      </w: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ignorecase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= true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[</w:t>
      </w: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user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]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lastRenderedPageBreak/>
        <w:t xml:space="preserve">    </w:t>
      </w: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name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= Alexander Shvets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   </w:t>
      </w:r>
      <w:r w:rsidRPr="00D41C1F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t>email = alex@githowto.com</w:t>
      </w:r>
    </w:p>
    <w:p w:rsidR="00D41C1F" w:rsidRPr="00D41C1F" w:rsidRDefault="00D41C1F" w:rsidP="00D41C1F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 xml:space="preserve">Это файл конфигурации, создающийся для каждого конкретного проекта. Записи в этом файле будут перезаписывать записи в </w:t>
      </w:r>
      <w:proofErr w:type="gramStart"/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файле </w:t>
      </w:r>
      <w:r w:rsidRPr="00D41C1F">
        <w:rPr>
          <w:rFonts w:ascii="Consolas" w:eastAsia="Times New Roman" w:hAnsi="Consolas" w:cs="Consolas"/>
          <w:color w:val="444444"/>
          <w:sz w:val="20"/>
          <w:szCs w:val="20"/>
          <w:shd w:val="clear" w:color="auto" w:fill="EEEEEE"/>
          <w:lang w:eastAsia="ru-RU"/>
        </w:rPr>
        <w:t>.gitconfig</w:t>
      </w:r>
      <w:proofErr w:type="gramEnd"/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вашего главного каталога, по крайней мере в рамках этого проекта.</w:t>
      </w:r>
    </w:p>
    <w:p w:rsidR="00D41C1F" w:rsidRPr="00D41C1F" w:rsidRDefault="00D41C1F" w:rsidP="00B81B51">
      <w:pPr>
        <w:pStyle w:val="222"/>
      </w:pPr>
      <w:r w:rsidRPr="00D41C1F">
        <w:rPr>
          <w:i/>
          <w:iCs/>
          <w:color w:val="ECF0F1"/>
        </w:rPr>
        <w:t>05</w:t>
      </w:r>
      <w:r w:rsidRPr="00D41C1F">
        <w:t>Ветки и теги</w:t>
      </w:r>
    </w:p>
    <w:p w:rsidR="00D41C1F" w:rsidRPr="00D41C1F" w:rsidRDefault="00D41C1F" w:rsidP="00D41C1F">
      <w:pPr>
        <w:shd w:val="clear" w:color="auto" w:fill="BDC3C7"/>
        <w:spacing w:before="150" w:after="0" w:line="300" w:lineRule="atLeast"/>
        <w:textAlignment w:val="bottom"/>
        <w:outlineLvl w:val="3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  <w:t>ВЫПОЛНИТЕ: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</w:pP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t>ls .git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t>/refs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ls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.git/refs/heads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ls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.git/refs/tags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cat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.git/refs/tags/v1</w:t>
      </w:r>
    </w:p>
    <w:p w:rsidR="00D41C1F" w:rsidRPr="00D41C1F" w:rsidRDefault="00D41C1F" w:rsidP="00D41C1F">
      <w:pPr>
        <w:shd w:val="clear" w:color="auto" w:fill="BDC3C7"/>
        <w:spacing w:before="150" w:after="0" w:line="300" w:lineRule="atLeast"/>
        <w:textAlignment w:val="bottom"/>
        <w:outlineLvl w:val="3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</w:pPr>
      <w:r w:rsidRPr="00D41C1F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  <w:t>РЕЗУЛЬТАТ</w:t>
      </w:r>
      <w:r w:rsidRPr="00D41C1F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  <w:t>: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$ </w:t>
      </w: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ls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.git/refs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heads</w:t>
      </w:r>
      <w:proofErr w:type="gramEnd"/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tags</w:t>
      </w:r>
      <w:proofErr w:type="gramEnd"/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$ </w:t>
      </w: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ls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.git/refs/heads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master</w:t>
      </w:r>
      <w:proofErr w:type="gramEnd"/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$ </w:t>
      </w: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ls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.git/refs/tags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v1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v1-beta</w:t>
      </w:r>
      <w:proofErr w:type="gramEnd"/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$ </w:t>
      </w: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cat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.git/refs/tags/v1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t>fa3c1411aa09441695a9e645d4371e8d749da1dc</w:t>
      </w:r>
    </w:p>
    <w:p w:rsidR="00D41C1F" w:rsidRPr="00D41C1F" w:rsidRDefault="00D41C1F" w:rsidP="00D41C1F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Вы должны узнавать файлы в подкаталоге тегов. Каждый файл соответствует тегу, ранее созданному с помощью команды </w:t>
      </w:r>
      <w:r w:rsidRPr="00D41C1F">
        <w:rPr>
          <w:rFonts w:ascii="Consolas" w:eastAsia="Times New Roman" w:hAnsi="Consolas" w:cs="Consolas"/>
          <w:color w:val="444444"/>
          <w:sz w:val="20"/>
          <w:szCs w:val="20"/>
          <w:shd w:val="clear" w:color="auto" w:fill="EEEEEE"/>
          <w:lang w:eastAsia="ru-RU"/>
        </w:rPr>
        <w:t>git tag</w:t>
      </w: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. Его содержание – это всего лишь хэш коммита, привязанный к тегу.</w:t>
      </w:r>
    </w:p>
    <w:p w:rsidR="00D41C1F" w:rsidRPr="00D41C1F" w:rsidRDefault="00D41C1F" w:rsidP="00D41C1F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Каталог </w:t>
      </w:r>
      <w:r w:rsidRPr="00D41C1F">
        <w:rPr>
          <w:rFonts w:ascii="Arial" w:eastAsia="Times New Roman" w:hAnsi="Arial" w:cs="Arial"/>
          <w:i/>
          <w:iCs/>
          <w:color w:val="444444"/>
          <w:sz w:val="24"/>
          <w:szCs w:val="24"/>
          <w:lang w:eastAsia="ru-RU"/>
        </w:rPr>
        <w:t>heads</w:t>
      </w: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практически аналогичен, но используется для веток, а не тегов. На данный момент у нас есть только одна ветка, так что все, что вы увидите в этом каталоге – это ветка </w:t>
      </w:r>
      <w:r w:rsidRPr="00D41C1F">
        <w:rPr>
          <w:rFonts w:ascii="Arial" w:eastAsia="Times New Roman" w:hAnsi="Arial" w:cs="Arial"/>
          <w:i/>
          <w:iCs/>
          <w:color w:val="444444"/>
          <w:sz w:val="24"/>
          <w:szCs w:val="24"/>
          <w:lang w:eastAsia="ru-RU"/>
        </w:rPr>
        <w:t>master</w:t>
      </w: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.</w:t>
      </w:r>
    </w:p>
    <w:p w:rsidR="00D41C1F" w:rsidRPr="00D41C1F" w:rsidRDefault="00D41C1F" w:rsidP="00B81B51">
      <w:pPr>
        <w:pStyle w:val="222"/>
        <w:rPr>
          <w:lang w:val="en-US"/>
        </w:rPr>
      </w:pPr>
      <w:r w:rsidRPr="00D41C1F">
        <w:rPr>
          <w:i/>
          <w:iCs/>
          <w:color w:val="ECF0F1"/>
          <w:lang w:val="en-US"/>
        </w:rPr>
        <w:t>06</w:t>
      </w:r>
      <w:r w:rsidRPr="00D41C1F">
        <w:t>Файл</w:t>
      </w:r>
      <w:r w:rsidRPr="00D41C1F">
        <w:rPr>
          <w:lang w:val="en-US"/>
        </w:rPr>
        <w:t> HEAD</w:t>
      </w:r>
    </w:p>
    <w:p w:rsidR="00D41C1F" w:rsidRPr="00D41C1F" w:rsidRDefault="00D41C1F" w:rsidP="00D41C1F">
      <w:pPr>
        <w:shd w:val="clear" w:color="auto" w:fill="BDC3C7"/>
        <w:spacing w:before="150" w:after="0" w:line="300" w:lineRule="atLeast"/>
        <w:textAlignment w:val="bottom"/>
        <w:outlineLvl w:val="3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</w:pPr>
      <w:r w:rsidRPr="00D41C1F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  <w:t>ВЫПОЛНИТЕ</w:t>
      </w:r>
      <w:r w:rsidRPr="00D41C1F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  <w:t>: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cat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.git/HEAD</w:t>
      </w:r>
    </w:p>
    <w:p w:rsidR="00D41C1F" w:rsidRPr="00D41C1F" w:rsidRDefault="00D41C1F" w:rsidP="00D41C1F">
      <w:pPr>
        <w:shd w:val="clear" w:color="auto" w:fill="BDC3C7"/>
        <w:spacing w:before="150" w:after="0" w:line="300" w:lineRule="atLeast"/>
        <w:textAlignment w:val="bottom"/>
        <w:outlineLvl w:val="3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</w:pPr>
      <w:r w:rsidRPr="00D41C1F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  <w:t>РЕЗУЛЬТАТ</w:t>
      </w:r>
      <w:r w:rsidRPr="00D41C1F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  <w:t>: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$ </w:t>
      </w: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cat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.git/HEAD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ref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: refs/heads/master</w:t>
      </w:r>
    </w:p>
    <w:p w:rsidR="00D41C1F" w:rsidRPr="00D41C1F" w:rsidRDefault="00D41C1F" w:rsidP="00D41C1F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lastRenderedPageBreak/>
        <w:t>Файл HEAD содержит ссылку на текущую ветку, в данный момент это должна быть ветка master.</w:t>
      </w:r>
    </w:p>
    <w:p w:rsidR="00D41C1F" w:rsidRPr="00D41C1F" w:rsidRDefault="00D41C1F" w:rsidP="00D41C1F">
      <w:pPr>
        <w:spacing w:after="0" w:line="240" w:lineRule="auto"/>
        <w:jc w:val="right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hyperlink r:id="rId20" w:history="1">
        <w:r w:rsidRPr="00D41C1F">
          <w:rPr>
            <w:rFonts w:ascii="Arial" w:eastAsia="Times New Roman" w:hAnsi="Arial" w:cs="Arial"/>
            <w:color w:val="FFFFFF"/>
            <w:sz w:val="23"/>
            <w:szCs w:val="23"/>
            <w:u w:val="single"/>
            <w:bdr w:val="none" w:sz="0" w:space="0" w:color="auto" w:frame="1"/>
            <w:shd w:val="clear" w:color="auto" w:fill="E67E22"/>
            <w:lang w:eastAsia="ru-RU"/>
          </w:rPr>
          <w:t>23. Git внутри: Работа непосредственно с объектами git</w:t>
        </w:r>
      </w:hyperlink>
    </w:p>
    <w:p w:rsidR="00D41C1F" w:rsidRPr="00D41C1F" w:rsidRDefault="00D41C1F" w:rsidP="00D41C1F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hyperlink r:id="rId21" w:history="1">
        <w:r w:rsidRPr="00D41C1F">
          <w:rPr>
            <w:rFonts w:ascii="Arial" w:eastAsia="Times New Roman" w:hAnsi="Arial" w:cs="Arial"/>
            <w:color w:val="FFFFFF"/>
            <w:sz w:val="23"/>
            <w:szCs w:val="23"/>
            <w:u w:val="single"/>
            <w:bdr w:val="none" w:sz="0" w:space="0" w:color="auto" w:frame="1"/>
            <w:shd w:val="clear" w:color="auto" w:fill="BDC3C7"/>
            <w:lang w:eastAsia="ru-RU"/>
          </w:rPr>
          <w:t>21. Подробнее о структуре</w:t>
        </w:r>
      </w:hyperlink>
    </w:p>
    <w:p w:rsidR="00D41C1F" w:rsidRPr="00D41C1F" w:rsidRDefault="00D41C1F" w:rsidP="000913EA">
      <w:pPr>
        <w:pStyle w:val="1"/>
      </w:pPr>
      <w:r w:rsidRPr="00D41C1F">
        <w:t>23. Git внутри: Работа непосредственно с объектами git</w:t>
      </w:r>
    </w:p>
    <w:p w:rsidR="00D41C1F" w:rsidRPr="00D41C1F" w:rsidRDefault="00D41C1F" w:rsidP="00B81B51">
      <w:pPr>
        <w:pStyle w:val="222"/>
      </w:pPr>
      <w:r w:rsidRPr="00D41C1F">
        <w:t>Цели</w:t>
      </w:r>
    </w:p>
    <w:p w:rsidR="00D41C1F" w:rsidRPr="00D41C1F" w:rsidRDefault="00D41C1F" w:rsidP="00D41C1F">
      <w:pPr>
        <w:numPr>
          <w:ilvl w:val="0"/>
          <w:numId w:val="28"/>
        </w:numP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Исследовать структуру базы данных объектов</w:t>
      </w:r>
    </w:p>
    <w:p w:rsidR="00D41C1F" w:rsidRPr="00D41C1F" w:rsidRDefault="00D41C1F" w:rsidP="00D41C1F">
      <w:pPr>
        <w:numPr>
          <w:ilvl w:val="0"/>
          <w:numId w:val="28"/>
        </w:numP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Научиться использовать SHA1 хэши для поиска содержимого в репозитории</w:t>
      </w:r>
    </w:p>
    <w:p w:rsidR="00D41C1F" w:rsidRPr="00D41C1F" w:rsidRDefault="00D41C1F" w:rsidP="00D41C1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Давайте исследуем объекты git с помощью некоторых инструментов.</w:t>
      </w:r>
    </w:p>
    <w:p w:rsidR="00D41C1F" w:rsidRPr="00D41C1F" w:rsidRDefault="00D41C1F" w:rsidP="00B81B51">
      <w:pPr>
        <w:pStyle w:val="222"/>
      </w:pPr>
      <w:r w:rsidRPr="00D41C1F">
        <w:rPr>
          <w:i/>
          <w:iCs/>
          <w:color w:val="ECF0F1"/>
        </w:rPr>
        <w:t>01</w:t>
      </w:r>
      <w:r w:rsidRPr="00D41C1F">
        <w:t>Поиск последнего коммита</w:t>
      </w:r>
    </w:p>
    <w:p w:rsidR="00D41C1F" w:rsidRPr="00D41C1F" w:rsidRDefault="00D41C1F" w:rsidP="00D41C1F">
      <w:pPr>
        <w:shd w:val="clear" w:color="auto" w:fill="BDC3C7"/>
        <w:spacing w:before="150" w:after="0" w:line="300" w:lineRule="atLeast"/>
        <w:textAlignment w:val="bottom"/>
        <w:outlineLvl w:val="3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  <w:t>ВЫПОЛНИТЕ: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t>git hist --max-count=1</w:t>
      </w:r>
    </w:p>
    <w:p w:rsidR="00D41C1F" w:rsidRPr="00D41C1F" w:rsidRDefault="00D41C1F" w:rsidP="00D41C1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Эта команда должна показать последний коммит в репозиторий. SHA1 хэш в вашей системе, вероятно, отличается от моего, но вы увидите что-то наподобие этого.</w:t>
      </w:r>
    </w:p>
    <w:p w:rsidR="00D41C1F" w:rsidRPr="00D41C1F" w:rsidRDefault="00D41C1F" w:rsidP="00D41C1F">
      <w:pPr>
        <w:shd w:val="clear" w:color="auto" w:fill="BDC3C7"/>
        <w:spacing w:before="150" w:after="0" w:line="300" w:lineRule="atLeast"/>
        <w:textAlignment w:val="bottom"/>
        <w:outlineLvl w:val="3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</w:pPr>
      <w:r w:rsidRPr="00D41C1F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  <w:t>РЕЗУЛЬТАТ</w:t>
      </w:r>
      <w:r w:rsidRPr="00D41C1F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  <w:t>: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$ </w:t>
      </w: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git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hist --max-count=1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* 8029c07 2011-03-09 | Added index.html. (HEAD, master) [Alexander Shvets]</w:t>
      </w:r>
    </w:p>
    <w:p w:rsidR="00D41C1F" w:rsidRPr="00D41C1F" w:rsidRDefault="00D41C1F" w:rsidP="00B81B51">
      <w:pPr>
        <w:pStyle w:val="222"/>
      </w:pPr>
      <w:r w:rsidRPr="00D41C1F">
        <w:rPr>
          <w:i/>
          <w:iCs/>
          <w:color w:val="ECF0F1"/>
        </w:rPr>
        <w:t>02</w:t>
      </w:r>
      <w:r w:rsidRPr="00D41C1F">
        <w:t>Вывод последнего коммита</w:t>
      </w:r>
    </w:p>
    <w:p w:rsidR="00D41C1F" w:rsidRPr="00D41C1F" w:rsidRDefault="00D41C1F" w:rsidP="00D41C1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С помощью SHA1 хэша из коммита, указанного выше…</w:t>
      </w:r>
    </w:p>
    <w:p w:rsidR="00D41C1F" w:rsidRPr="00D41C1F" w:rsidRDefault="00D41C1F" w:rsidP="00D41C1F">
      <w:pPr>
        <w:shd w:val="clear" w:color="auto" w:fill="BDC3C7"/>
        <w:spacing w:before="150" w:after="0" w:line="300" w:lineRule="atLeast"/>
        <w:textAlignment w:val="bottom"/>
        <w:outlineLvl w:val="3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</w:pPr>
      <w:r w:rsidRPr="00D41C1F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  <w:t>ВЫПОЛНИТЕ</w:t>
      </w:r>
      <w:r w:rsidRPr="00D41C1F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  <w:t>: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git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cat-file -t &lt;hash&gt;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git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cat-file -p &lt;hash&gt;</w:t>
      </w:r>
    </w:p>
    <w:p w:rsidR="00D41C1F" w:rsidRPr="00D41C1F" w:rsidRDefault="00D41C1F" w:rsidP="00D41C1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Вот что выходит у меня…</w:t>
      </w:r>
    </w:p>
    <w:p w:rsidR="00D41C1F" w:rsidRPr="00D41C1F" w:rsidRDefault="00D41C1F" w:rsidP="00D41C1F">
      <w:pPr>
        <w:shd w:val="clear" w:color="auto" w:fill="BDC3C7"/>
        <w:spacing w:before="150" w:after="0" w:line="300" w:lineRule="atLeast"/>
        <w:textAlignment w:val="bottom"/>
        <w:outlineLvl w:val="3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</w:pPr>
      <w:r w:rsidRPr="00D41C1F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  <w:t>РЕЗУЛЬТАТ</w:t>
      </w:r>
      <w:r w:rsidRPr="00D41C1F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  <w:t>: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$ </w:t>
      </w: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git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cat-file -t 8029c07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commit</w:t>
      </w:r>
      <w:proofErr w:type="gramEnd"/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$ </w:t>
      </w: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git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cat-file -p 8029c07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tree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096b74c56bfc6b40e754fc0725b8c70b2038b91e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parent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567948ac55daa723807c0c16e34c76797efbcbed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lastRenderedPageBreak/>
        <w:t>author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Alexander Shvets &lt;alex@githowto.com&gt; 1299684476 -0500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committer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Alexander Shvets &lt;alex@githowto.com&gt; 1299684476 -0500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t>Added index.html.</w:t>
      </w:r>
    </w:p>
    <w:p w:rsidR="00D41C1F" w:rsidRPr="00D41C1F" w:rsidRDefault="00D41C1F" w:rsidP="00D41C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  <w:t>Примечание:</w:t>
      </w: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Если вы задали алиасы «type» и «dump», как описано в </w:t>
      </w:r>
      <w:hyperlink r:id="rId22" w:history="1">
        <w:r w:rsidRPr="00D41C1F">
          <w:rPr>
            <w:rFonts w:ascii="Arial" w:eastAsia="Times New Roman" w:hAnsi="Arial" w:cs="Arial"/>
            <w:color w:val="2980B9"/>
            <w:sz w:val="24"/>
            <w:szCs w:val="24"/>
            <w:u w:val="single"/>
            <w:lang w:eastAsia="ru-RU"/>
          </w:rPr>
          <w:t>уроке об алиасах</w:t>
        </w:r>
      </w:hyperlink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, можете вводить команды </w:t>
      </w:r>
      <w:r w:rsidRPr="00D41C1F">
        <w:rPr>
          <w:rFonts w:ascii="Consolas" w:eastAsia="Times New Roman" w:hAnsi="Consolas" w:cs="Consolas"/>
          <w:color w:val="444444"/>
          <w:sz w:val="20"/>
          <w:szCs w:val="20"/>
          <w:shd w:val="clear" w:color="auto" w:fill="EEEEEE"/>
          <w:lang w:eastAsia="ru-RU"/>
        </w:rPr>
        <w:t>git type</w:t>
      </w: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и </w:t>
      </w:r>
      <w:r w:rsidRPr="00D41C1F">
        <w:rPr>
          <w:rFonts w:ascii="Consolas" w:eastAsia="Times New Roman" w:hAnsi="Consolas" w:cs="Consolas"/>
          <w:color w:val="444444"/>
          <w:sz w:val="20"/>
          <w:szCs w:val="20"/>
          <w:shd w:val="clear" w:color="auto" w:fill="EEEEEE"/>
          <w:lang w:eastAsia="ru-RU"/>
        </w:rPr>
        <w:t>git dump</w:t>
      </w: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вместо длинных команд (которые я никогда не запоминаю).</w:t>
      </w:r>
    </w:p>
    <w:p w:rsidR="00D41C1F" w:rsidRPr="00D41C1F" w:rsidRDefault="00D41C1F" w:rsidP="00D41C1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Это вывод объекта коммита, который находится во главе ветки master.</w:t>
      </w:r>
    </w:p>
    <w:p w:rsidR="00D41C1F" w:rsidRPr="00D41C1F" w:rsidRDefault="00D41C1F" w:rsidP="00B81B51">
      <w:pPr>
        <w:pStyle w:val="222"/>
      </w:pPr>
      <w:r w:rsidRPr="00D41C1F">
        <w:rPr>
          <w:i/>
          <w:iCs/>
          <w:color w:val="ECF0F1"/>
        </w:rPr>
        <w:t>03</w:t>
      </w:r>
      <w:r w:rsidRPr="00D41C1F">
        <w:t>Поиск дерева</w:t>
      </w:r>
    </w:p>
    <w:p w:rsidR="00D41C1F" w:rsidRPr="00D41C1F" w:rsidRDefault="00D41C1F" w:rsidP="00D41C1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Мы можем вывести дерево каталогов, ссылка на который идет в коммите. Это должно быть описание файлов (верхнего уровня) в нашем проекте (для конкретного коммита). Используйте SHA1 хэш из строки «дерева», из списка выше.</w:t>
      </w:r>
    </w:p>
    <w:p w:rsidR="00D41C1F" w:rsidRPr="00D41C1F" w:rsidRDefault="00D41C1F" w:rsidP="00D41C1F">
      <w:pPr>
        <w:shd w:val="clear" w:color="auto" w:fill="BDC3C7"/>
        <w:spacing w:before="150" w:after="0" w:line="300" w:lineRule="atLeast"/>
        <w:textAlignment w:val="bottom"/>
        <w:outlineLvl w:val="3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  <w:t>ВЫПОЛНИТЕ: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git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cat-file -p &lt;treehash&gt;</w:t>
      </w:r>
    </w:p>
    <w:p w:rsidR="00D41C1F" w:rsidRPr="00D41C1F" w:rsidRDefault="00D41C1F" w:rsidP="00D41C1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Вот как выглядит мое дерево…</w:t>
      </w:r>
    </w:p>
    <w:p w:rsidR="00D41C1F" w:rsidRPr="00D41C1F" w:rsidRDefault="00D41C1F" w:rsidP="00D41C1F">
      <w:pPr>
        <w:shd w:val="clear" w:color="auto" w:fill="BDC3C7"/>
        <w:spacing w:before="150" w:after="0" w:line="300" w:lineRule="atLeast"/>
        <w:textAlignment w:val="bottom"/>
        <w:outlineLvl w:val="3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</w:pPr>
      <w:r w:rsidRPr="00D41C1F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  <w:t>РЕЗУЛЬТАТ</w:t>
      </w:r>
      <w:r w:rsidRPr="00D41C1F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  <w:t>: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$ </w:t>
      </w: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git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cat-file -p 096b74c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100644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blob 28e0e9d6ea7e25f35ec64a43f569b550e8386f90    index.html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040000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tree e46f374f5b36c6f02fb3e9e922b79044f754d795    lib</w:t>
      </w:r>
    </w:p>
    <w:p w:rsidR="00D41C1F" w:rsidRPr="00D41C1F" w:rsidRDefault="00D41C1F" w:rsidP="00D41C1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Да, я вижу index.html и каталог lib.</w:t>
      </w:r>
    </w:p>
    <w:p w:rsidR="00D41C1F" w:rsidRPr="00D41C1F" w:rsidRDefault="00D41C1F" w:rsidP="00B81B51">
      <w:pPr>
        <w:pStyle w:val="222"/>
      </w:pPr>
      <w:r w:rsidRPr="00D41C1F">
        <w:rPr>
          <w:i/>
          <w:iCs/>
          <w:color w:val="ECF0F1"/>
        </w:rPr>
        <w:t>04</w:t>
      </w:r>
      <w:r w:rsidRPr="00D41C1F">
        <w:t>Вывод каталога lib</w:t>
      </w:r>
    </w:p>
    <w:p w:rsidR="00D41C1F" w:rsidRPr="00D41C1F" w:rsidRDefault="00D41C1F" w:rsidP="00D41C1F">
      <w:pPr>
        <w:shd w:val="clear" w:color="auto" w:fill="BDC3C7"/>
        <w:spacing w:before="150" w:after="0" w:line="300" w:lineRule="atLeast"/>
        <w:textAlignment w:val="bottom"/>
        <w:outlineLvl w:val="3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  <w:t>ВЫПОЛНИТЕ: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t>git cat-file -p &lt;libhash&gt;</w:t>
      </w:r>
    </w:p>
    <w:p w:rsidR="00D41C1F" w:rsidRPr="00D41C1F" w:rsidRDefault="00D41C1F" w:rsidP="00D41C1F">
      <w:pPr>
        <w:shd w:val="clear" w:color="auto" w:fill="BDC3C7"/>
        <w:spacing w:before="150" w:after="0" w:line="300" w:lineRule="atLeast"/>
        <w:textAlignment w:val="bottom"/>
        <w:outlineLvl w:val="3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</w:pPr>
      <w:r w:rsidRPr="00D41C1F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  <w:t>РЕЗУЛЬТАТ</w:t>
      </w:r>
      <w:r w:rsidRPr="00D41C1F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  <w:t>: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$ </w:t>
      </w: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git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cat-file -p e46f374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100644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blob c45f26b6fdc7db6ba779fc4c385d9d24fc12cf72    hello.html</w:t>
      </w:r>
    </w:p>
    <w:p w:rsidR="00D41C1F" w:rsidRPr="00D41C1F" w:rsidRDefault="00D41C1F" w:rsidP="00D41C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val="en-US"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Существует</w:t>
      </w:r>
      <w:r w:rsidRPr="00D41C1F">
        <w:rPr>
          <w:rFonts w:ascii="Arial" w:eastAsia="Times New Roman" w:hAnsi="Arial" w:cs="Arial"/>
          <w:color w:val="444444"/>
          <w:sz w:val="24"/>
          <w:szCs w:val="24"/>
          <w:lang w:val="en-US" w:eastAsia="ru-RU"/>
        </w:rPr>
        <w:t xml:space="preserve"> </w:t>
      </w: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файл</w:t>
      </w:r>
      <w:r w:rsidRPr="00D41C1F">
        <w:rPr>
          <w:rFonts w:ascii="Arial" w:eastAsia="Times New Roman" w:hAnsi="Arial" w:cs="Arial"/>
          <w:color w:val="444444"/>
          <w:sz w:val="24"/>
          <w:szCs w:val="24"/>
          <w:lang w:val="en-US" w:eastAsia="ru-RU"/>
        </w:rPr>
        <w:t> </w:t>
      </w:r>
      <w:r w:rsidRPr="00D41C1F">
        <w:rPr>
          <w:rFonts w:ascii="Consolas" w:eastAsia="Times New Roman" w:hAnsi="Consolas" w:cs="Consolas"/>
          <w:color w:val="444444"/>
          <w:sz w:val="20"/>
          <w:szCs w:val="20"/>
          <w:shd w:val="clear" w:color="auto" w:fill="EEEEEE"/>
          <w:lang w:val="en-US" w:eastAsia="ru-RU"/>
        </w:rPr>
        <w:t>hello.html</w:t>
      </w:r>
      <w:r w:rsidRPr="00D41C1F">
        <w:rPr>
          <w:rFonts w:ascii="Arial" w:eastAsia="Times New Roman" w:hAnsi="Arial" w:cs="Arial"/>
          <w:color w:val="444444"/>
          <w:sz w:val="24"/>
          <w:szCs w:val="24"/>
          <w:lang w:val="en-US" w:eastAsia="ru-RU"/>
        </w:rPr>
        <w:t>.</w:t>
      </w:r>
    </w:p>
    <w:p w:rsidR="00D41C1F" w:rsidRPr="00D41C1F" w:rsidRDefault="00D41C1F" w:rsidP="00B81B51">
      <w:pPr>
        <w:pStyle w:val="222"/>
      </w:pPr>
      <w:r w:rsidRPr="00D41C1F">
        <w:rPr>
          <w:i/>
          <w:iCs/>
          <w:color w:val="ECF0F1"/>
        </w:rPr>
        <w:t>05</w:t>
      </w:r>
      <w:r w:rsidRPr="00D41C1F">
        <w:t>Вывод файла </w:t>
      </w:r>
      <w:r w:rsidRPr="00D41C1F">
        <w:rPr>
          <w:rFonts w:ascii="Consolas" w:hAnsi="Consolas" w:cs="Consolas"/>
        </w:rPr>
        <w:t>hello.html</w:t>
      </w:r>
    </w:p>
    <w:p w:rsidR="00D41C1F" w:rsidRPr="00D41C1F" w:rsidRDefault="00D41C1F" w:rsidP="00D41C1F">
      <w:pPr>
        <w:shd w:val="clear" w:color="auto" w:fill="BDC3C7"/>
        <w:spacing w:before="150" w:after="0" w:line="300" w:lineRule="atLeast"/>
        <w:textAlignment w:val="bottom"/>
        <w:outlineLvl w:val="3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  <w:t>ВЫПОЛНИТЕ: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git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cat-file -p &lt;hellohash&gt;</w:t>
      </w:r>
    </w:p>
    <w:p w:rsidR="00D41C1F" w:rsidRPr="00D41C1F" w:rsidRDefault="00D41C1F" w:rsidP="00D41C1F">
      <w:pPr>
        <w:shd w:val="clear" w:color="auto" w:fill="BDC3C7"/>
        <w:spacing w:before="150" w:after="0" w:line="300" w:lineRule="atLeast"/>
        <w:textAlignment w:val="bottom"/>
        <w:outlineLvl w:val="3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  <w:t>РЕЗУЛЬТАТ: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$ </w:t>
      </w: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git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cat-file -p c45f26b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lastRenderedPageBreak/>
        <w:t>&lt;!--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Author: Alexander Shvets (alex@githowto.com) --&gt;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&lt;</w:t>
      </w: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html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&gt;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 &lt;</w:t>
      </w: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head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&gt;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 &lt;/head&gt;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 &lt;</w:t>
      </w: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body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&gt;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   &lt;h1&gt;Hello, World</w:t>
      </w: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!&lt;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/h1&gt;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 </w:t>
      </w:r>
      <w:r w:rsidRPr="00D41C1F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t>&lt;/body&gt;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t>&lt;/html&gt;</w:t>
      </w:r>
    </w:p>
    <w:p w:rsidR="00D41C1F" w:rsidRPr="00D41C1F" w:rsidRDefault="00D41C1F" w:rsidP="00D41C1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А вот и он. Мы вывели объекты коммитов, объекты деревьев и объекты блобов непосредственно из репозитория git. Это все, что есть – блобы, деревья и коммиты.</w:t>
      </w:r>
    </w:p>
    <w:p w:rsidR="00D41C1F" w:rsidRPr="00D41C1F" w:rsidRDefault="00D41C1F" w:rsidP="00B81B51">
      <w:pPr>
        <w:pStyle w:val="222"/>
      </w:pPr>
      <w:r w:rsidRPr="00D41C1F">
        <w:rPr>
          <w:i/>
          <w:iCs/>
          <w:color w:val="ECF0F1"/>
        </w:rPr>
        <w:t>06</w:t>
      </w:r>
      <w:r w:rsidRPr="00D41C1F">
        <w:t>Исследуйте самостоятельно</w:t>
      </w:r>
    </w:p>
    <w:p w:rsidR="00D41C1F" w:rsidRPr="00D41C1F" w:rsidRDefault="00D41C1F" w:rsidP="00D41C1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Исследуйте git репозиторий вручную самостоятельно. Смотрите, удастся ли вам найти оригинальный файл hello.html с самого первого коммита вручную по ссылкам SHA1 хэша в последнем коммите.</w:t>
      </w:r>
    </w:p>
    <w:p w:rsidR="00D41C1F" w:rsidRPr="00D41C1F" w:rsidRDefault="00D41C1F" w:rsidP="000913EA">
      <w:pPr>
        <w:pStyle w:val="1"/>
      </w:pPr>
      <w:r w:rsidRPr="00D41C1F">
        <w:t>24. Создание ветки</w:t>
      </w:r>
    </w:p>
    <w:p w:rsidR="00D41C1F" w:rsidRPr="00D41C1F" w:rsidRDefault="00D41C1F" w:rsidP="00B81B51">
      <w:pPr>
        <w:pStyle w:val="222"/>
      </w:pPr>
      <w:r w:rsidRPr="00D41C1F">
        <w:t>Цели</w:t>
      </w:r>
    </w:p>
    <w:p w:rsidR="00D41C1F" w:rsidRPr="00D41C1F" w:rsidRDefault="00D41C1F" w:rsidP="00D41C1F">
      <w:pPr>
        <w:numPr>
          <w:ilvl w:val="0"/>
          <w:numId w:val="29"/>
        </w:numPr>
        <w:spacing w:before="180" w:after="180" w:line="240" w:lineRule="auto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Научиться создавать локальную ветку в репозитории</w:t>
      </w:r>
    </w:p>
    <w:p w:rsidR="00D41C1F" w:rsidRPr="00D41C1F" w:rsidRDefault="00D41C1F" w:rsidP="00D41C1F">
      <w:pPr>
        <w:spacing w:after="24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Пора сделать наш hello world более выразительным. Так как это может занять некоторое время, лучше переместить эти изменения в отдельную ветку, чтобы изолировать их от изменений в ветке master.</w:t>
      </w:r>
    </w:p>
    <w:p w:rsidR="00D41C1F" w:rsidRPr="00D41C1F" w:rsidRDefault="00D41C1F" w:rsidP="00B81B51">
      <w:pPr>
        <w:pStyle w:val="222"/>
      </w:pPr>
      <w:r w:rsidRPr="00D41C1F">
        <w:rPr>
          <w:i/>
          <w:iCs/>
          <w:color w:val="ECF0F1"/>
        </w:rPr>
        <w:t>01</w:t>
      </w:r>
      <w:r w:rsidRPr="00D41C1F">
        <w:t>Создайте ветку</w:t>
      </w:r>
    </w:p>
    <w:p w:rsidR="00D41C1F" w:rsidRPr="00D41C1F" w:rsidRDefault="00D41C1F" w:rsidP="00D41C1F">
      <w:pPr>
        <w:spacing w:after="24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Давайте назовем нашу новую ветку «style».</w:t>
      </w:r>
    </w:p>
    <w:p w:rsidR="00D41C1F" w:rsidRPr="00D41C1F" w:rsidRDefault="00D41C1F" w:rsidP="00D41C1F">
      <w:pPr>
        <w:shd w:val="clear" w:color="auto" w:fill="BDC3C7"/>
        <w:spacing w:before="150" w:after="0" w:line="300" w:lineRule="atLeast"/>
        <w:textAlignment w:val="bottom"/>
        <w:outlineLvl w:val="3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</w:pPr>
      <w:r w:rsidRPr="00D41C1F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  <w:t>ВЫПОЛНИТЕ</w:t>
      </w:r>
      <w:r w:rsidRPr="00D41C1F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  <w:t>: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git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checkout -b style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git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status</w:t>
      </w:r>
    </w:p>
    <w:p w:rsidR="00D41C1F" w:rsidRPr="00D41C1F" w:rsidRDefault="00D41C1F" w:rsidP="00D41C1F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val="en-US" w:eastAsia="ru-RU"/>
        </w:rPr>
      </w:pPr>
      <w:r w:rsidRPr="00D41C1F"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  <w:t>Примечание</w:t>
      </w:r>
      <w:r w:rsidRPr="00D41C1F">
        <w:rPr>
          <w:rFonts w:ascii="Arial" w:eastAsia="Times New Roman" w:hAnsi="Arial" w:cs="Arial"/>
          <w:b/>
          <w:bCs/>
          <w:color w:val="444444"/>
          <w:sz w:val="24"/>
          <w:szCs w:val="24"/>
          <w:lang w:val="en-US" w:eastAsia="ru-RU"/>
        </w:rPr>
        <w:t>: </w:t>
      </w:r>
      <w:r w:rsidRPr="00D41C1F">
        <w:rPr>
          <w:rFonts w:ascii="Consolas" w:eastAsia="Times New Roman" w:hAnsi="Consolas" w:cs="Consolas"/>
          <w:color w:val="444444"/>
          <w:sz w:val="20"/>
          <w:szCs w:val="20"/>
          <w:shd w:val="clear" w:color="auto" w:fill="EEEEEE"/>
          <w:lang w:val="en-US" w:eastAsia="ru-RU"/>
        </w:rPr>
        <w:t>git checkout -b &lt;</w:t>
      </w:r>
      <w:r w:rsidRPr="00D41C1F">
        <w:rPr>
          <w:rFonts w:ascii="Consolas" w:eastAsia="Times New Roman" w:hAnsi="Consolas" w:cs="Consolas"/>
          <w:color w:val="444444"/>
          <w:sz w:val="20"/>
          <w:szCs w:val="20"/>
          <w:shd w:val="clear" w:color="auto" w:fill="EEEEEE"/>
          <w:lang w:eastAsia="ru-RU"/>
        </w:rPr>
        <w:t>имяветки</w:t>
      </w:r>
      <w:r w:rsidRPr="00D41C1F">
        <w:rPr>
          <w:rFonts w:ascii="Consolas" w:eastAsia="Times New Roman" w:hAnsi="Consolas" w:cs="Consolas"/>
          <w:color w:val="444444"/>
          <w:sz w:val="20"/>
          <w:szCs w:val="20"/>
          <w:shd w:val="clear" w:color="auto" w:fill="EEEEEE"/>
          <w:lang w:val="en-US" w:eastAsia="ru-RU"/>
        </w:rPr>
        <w:t>&gt;</w:t>
      </w:r>
      <w:r w:rsidRPr="00D41C1F">
        <w:rPr>
          <w:rFonts w:ascii="Arial" w:eastAsia="Times New Roman" w:hAnsi="Arial" w:cs="Arial"/>
          <w:color w:val="444444"/>
          <w:sz w:val="24"/>
          <w:szCs w:val="24"/>
          <w:lang w:val="en-US" w:eastAsia="ru-RU"/>
        </w:rPr>
        <w:t> </w:t>
      </w: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является</w:t>
      </w:r>
      <w:r w:rsidRPr="00D41C1F">
        <w:rPr>
          <w:rFonts w:ascii="Arial" w:eastAsia="Times New Roman" w:hAnsi="Arial" w:cs="Arial"/>
          <w:color w:val="444444"/>
          <w:sz w:val="24"/>
          <w:szCs w:val="24"/>
          <w:lang w:val="en-US" w:eastAsia="ru-RU"/>
        </w:rPr>
        <w:t xml:space="preserve"> </w:t>
      </w: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шорткатом</w:t>
      </w:r>
      <w:r w:rsidRPr="00D41C1F">
        <w:rPr>
          <w:rFonts w:ascii="Arial" w:eastAsia="Times New Roman" w:hAnsi="Arial" w:cs="Arial"/>
          <w:color w:val="444444"/>
          <w:sz w:val="24"/>
          <w:szCs w:val="24"/>
          <w:lang w:val="en-US" w:eastAsia="ru-RU"/>
        </w:rPr>
        <w:t xml:space="preserve"> </w:t>
      </w: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для</w:t>
      </w:r>
      <w:r w:rsidRPr="00D41C1F">
        <w:rPr>
          <w:rFonts w:ascii="Arial" w:eastAsia="Times New Roman" w:hAnsi="Arial" w:cs="Arial"/>
          <w:color w:val="444444"/>
          <w:sz w:val="24"/>
          <w:szCs w:val="24"/>
          <w:lang w:val="en-US" w:eastAsia="ru-RU"/>
        </w:rPr>
        <w:t> </w:t>
      </w:r>
      <w:r w:rsidRPr="00D41C1F">
        <w:rPr>
          <w:rFonts w:ascii="Consolas" w:eastAsia="Times New Roman" w:hAnsi="Consolas" w:cs="Consolas"/>
          <w:color w:val="444444"/>
          <w:sz w:val="20"/>
          <w:szCs w:val="20"/>
          <w:shd w:val="clear" w:color="auto" w:fill="EEEEEE"/>
          <w:lang w:val="en-US" w:eastAsia="ru-RU"/>
        </w:rPr>
        <w:t>git branch &lt;</w:t>
      </w:r>
      <w:r w:rsidRPr="00D41C1F">
        <w:rPr>
          <w:rFonts w:ascii="Consolas" w:eastAsia="Times New Roman" w:hAnsi="Consolas" w:cs="Consolas"/>
          <w:color w:val="444444"/>
          <w:sz w:val="20"/>
          <w:szCs w:val="20"/>
          <w:shd w:val="clear" w:color="auto" w:fill="EEEEEE"/>
          <w:lang w:eastAsia="ru-RU"/>
        </w:rPr>
        <w:t>имяветки</w:t>
      </w:r>
      <w:r w:rsidRPr="00D41C1F">
        <w:rPr>
          <w:rFonts w:ascii="Consolas" w:eastAsia="Times New Roman" w:hAnsi="Consolas" w:cs="Consolas"/>
          <w:color w:val="444444"/>
          <w:sz w:val="20"/>
          <w:szCs w:val="20"/>
          <w:shd w:val="clear" w:color="auto" w:fill="EEEEEE"/>
          <w:lang w:val="en-US" w:eastAsia="ru-RU"/>
        </w:rPr>
        <w:t>&gt;</w:t>
      </w:r>
      <w:r w:rsidRPr="00D41C1F">
        <w:rPr>
          <w:rFonts w:ascii="Arial" w:eastAsia="Times New Roman" w:hAnsi="Arial" w:cs="Arial"/>
          <w:color w:val="444444"/>
          <w:sz w:val="24"/>
          <w:szCs w:val="24"/>
          <w:lang w:val="en-US" w:eastAsia="ru-RU"/>
        </w:rPr>
        <w:t> </w:t>
      </w: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за</w:t>
      </w:r>
      <w:r w:rsidRPr="00D41C1F">
        <w:rPr>
          <w:rFonts w:ascii="Arial" w:eastAsia="Times New Roman" w:hAnsi="Arial" w:cs="Arial"/>
          <w:color w:val="444444"/>
          <w:sz w:val="24"/>
          <w:szCs w:val="24"/>
          <w:lang w:val="en-US" w:eastAsia="ru-RU"/>
        </w:rPr>
        <w:t xml:space="preserve"> </w:t>
      </w: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которым</w:t>
      </w:r>
      <w:r w:rsidRPr="00D41C1F">
        <w:rPr>
          <w:rFonts w:ascii="Arial" w:eastAsia="Times New Roman" w:hAnsi="Arial" w:cs="Arial"/>
          <w:color w:val="444444"/>
          <w:sz w:val="24"/>
          <w:szCs w:val="24"/>
          <w:lang w:val="en-US" w:eastAsia="ru-RU"/>
        </w:rPr>
        <w:t xml:space="preserve"> </w:t>
      </w: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идет</w:t>
      </w:r>
      <w:r w:rsidRPr="00D41C1F">
        <w:rPr>
          <w:rFonts w:ascii="Arial" w:eastAsia="Times New Roman" w:hAnsi="Arial" w:cs="Arial"/>
          <w:color w:val="444444"/>
          <w:sz w:val="24"/>
          <w:szCs w:val="24"/>
          <w:lang w:val="en-US" w:eastAsia="ru-RU"/>
        </w:rPr>
        <w:t> </w:t>
      </w:r>
      <w:r w:rsidRPr="00D41C1F">
        <w:rPr>
          <w:rFonts w:ascii="Consolas" w:eastAsia="Times New Roman" w:hAnsi="Consolas" w:cs="Consolas"/>
          <w:color w:val="444444"/>
          <w:sz w:val="20"/>
          <w:szCs w:val="20"/>
          <w:shd w:val="clear" w:color="auto" w:fill="EEEEEE"/>
          <w:lang w:val="en-US" w:eastAsia="ru-RU"/>
        </w:rPr>
        <w:t>git checkout &lt;</w:t>
      </w:r>
      <w:r w:rsidRPr="00D41C1F">
        <w:rPr>
          <w:rFonts w:ascii="Consolas" w:eastAsia="Times New Roman" w:hAnsi="Consolas" w:cs="Consolas"/>
          <w:color w:val="444444"/>
          <w:sz w:val="20"/>
          <w:szCs w:val="20"/>
          <w:shd w:val="clear" w:color="auto" w:fill="EEEEEE"/>
          <w:lang w:eastAsia="ru-RU"/>
        </w:rPr>
        <w:t>имяветки</w:t>
      </w:r>
      <w:r w:rsidRPr="00D41C1F">
        <w:rPr>
          <w:rFonts w:ascii="Consolas" w:eastAsia="Times New Roman" w:hAnsi="Consolas" w:cs="Consolas"/>
          <w:color w:val="444444"/>
          <w:sz w:val="20"/>
          <w:szCs w:val="20"/>
          <w:shd w:val="clear" w:color="auto" w:fill="EEEEEE"/>
          <w:lang w:val="en-US" w:eastAsia="ru-RU"/>
        </w:rPr>
        <w:t>&gt;</w:t>
      </w:r>
      <w:r w:rsidRPr="00D41C1F">
        <w:rPr>
          <w:rFonts w:ascii="Arial" w:eastAsia="Times New Roman" w:hAnsi="Arial" w:cs="Arial"/>
          <w:color w:val="444444"/>
          <w:sz w:val="24"/>
          <w:szCs w:val="24"/>
          <w:lang w:val="en-US" w:eastAsia="ru-RU"/>
        </w:rPr>
        <w:t>.</w:t>
      </w:r>
    </w:p>
    <w:p w:rsidR="00D41C1F" w:rsidRPr="00D41C1F" w:rsidRDefault="00D41C1F" w:rsidP="00D41C1F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Обратите внимание, что команда </w:t>
      </w:r>
      <w:r w:rsidRPr="00D41C1F">
        <w:rPr>
          <w:rFonts w:ascii="Consolas" w:eastAsia="Times New Roman" w:hAnsi="Consolas" w:cs="Consolas"/>
          <w:color w:val="444444"/>
          <w:sz w:val="20"/>
          <w:szCs w:val="20"/>
          <w:shd w:val="clear" w:color="auto" w:fill="EEEEEE"/>
          <w:lang w:eastAsia="ru-RU"/>
        </w:rPr>
        <w:t>git status</w:t>
      </w: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сообщает о том, что вы находитесь в ветке «style».</w:t>
      </w:r>
    </w:p>
    <w:p w:rsidR="00D41C1F" w:rsidRPr="00D41C1F" w:rsidRDefault="00D41C1F" w:rsidP="00B81B51">
      <w:pPr>
        <w:pStyle w:val="222"/>
      </w:pPr>
      <w:r w:rsidRPr="00D41C1F">
        <w:rPr>
          <w:i/>
          <w:iCs/>
          <w:color w:val="ECF0F1"/>
        </w:rPr>
        <w:t>02</w:t>
      </w:r>
      <w:r w:rsidRPr="00D41C1F">
        <w:t>Добавьте файл стилей style.css</w:t>
      </w:r>
    </w:p>
    <w:p w:rsidR="00D41C1F" w:rsidRPr="00D41C1F" w:rsidRDefault="00D41C1F" w:rsidP="00D41C1F">
      <w:pPr>
        <w:shd w:val="clear" w:color="auto" w:fill="BDC3C7"/>
        <w:spacing w:before="150" w:after="0" w:line="300" w:lineRule="atLeast"/>
        <w:textAlignment w:val="bottom"/>
        <w:outlineLvl w:val="3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  <w:t>ВЫПОЛНИТЕ: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lastRenderedPageBreak/>
        <w:t>touch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lib/style.css</w:t>
      </w:r>
    </w:p>
    <w:p w:rsidR="00D41C1F" w:rsidRPr="00D41C1F" w:rsidRDefault="00D41C1F" w:rsidP="00D41C1F">
      <w:pPr>
        <w:shd w:val="clear" w:color="auto" w:fill="BDC3C7"/>
        <w:spacing w:after="0" w:line="300" w:lineRule="atLeast"/>
        <w:textAlignment w:val="bottom"/>
        <w:outlineLvl w:val="3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</w:pPr>
      <w:r w:rsidRPr="00D41C1F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  <w:t>ФАЙЛ</w:t>
      </w:r>
      <w:r w:rsidRPr="00D41C1F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  <w:t>: </w:t>
      </w:r>
      <w:r w:rsidRPr="00D41C1F">
        <w:rPr>
          <w:rFonts w:ascii="Arial" w:eastAsia="Times New Roman" w:hAnsi="Arial" w:cs="Arial"/>
          <w:b/>
          <w:bCs/>
          <w:i/>
          <w:iCs/>
          <w:color w:val="FFFFFF"/>
          <w:sz w:val="24"/>
          <w:szCs w:val="24"/>
          <w:lang w:val="en-US" w:eastAsia="ru-RU"/>
        </w:rPr>
        <w:t>lib/style.css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h1 {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 </w:t>
      </w: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color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: red;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}</w:t>
      </w:r>
    </w:p>
    <w:p w:rsidR="00D41C1F" w:rsidRPr="00D41C1F" w:rsidRDefault="00D41C1F" w:rsidP="00D41C1F">
      <w:pPr>
        <w:shd w:val="clear" w:color="auto" w:fill="BDC3C7"/>
        <w:spacing w:before="150" w:after="0" w:line="300" w:lineRule="atLeast"/>
        <w:textAlignment w:val="bottom"/>
        <w:outlineLvl w:val="3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</w:pPr>
      <w:r w:rsidRPr="00D41C1F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  <w:t>ВЫПОЛНИТЕ</w:t>
      </w:r>
      <w:r w:rsidRPr="00D41C1F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  <w:t>: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git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add lib/style.css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git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commit -m "Added css stylesheet"</w:t>
      </w:r>
    </w:p>
    <w:p w:rsidR="00D41C1F" w:rsidRPr="00D41C1F" w:rsidRDefault="00D41C1F" w:rsidP="00B81B51">
      <w:pPr>
        <w:pStyle w:val="222"/>
      </w:pPr>
      <w:r w:rsidRPr="00D41C1F">
        <w:rPr>
          <w:i/>
          <w:iCs/>
          <w:color w:val="ECF0F1"/>
        </w:rPr>
        <w:t>03</w:t>
      </w:r>
      <w:r w:rsidRPr="00D41C1F">
        <w:t>Измените основную страницу</w:t>
      </w:r>
    </w:p>
    <w:p w:rsidR="00D41C1F" w:rsidRPr="00D41C1F" w:rsidRDefault="00D41C1F" w:rsidP="00D41C1F">
      <w:pPr>
        <w:spacing w:after="24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Обновите файл hello.html, чтобы использовать стили style.css.</w:t>
      </w:r>
    </w:p>
    <w:p w:rsidR="00D41C1F" w:rsidRPr="00D41C1F" w:rsidRDefault="00D41C1F" w:rsidP="00D41C1F">
      <w:pPr>
        <w:shd w:val="clear" w:color="auto" w:fill="BDC3C7"/>
        <w:spacing w:after="0" w:line="300" w:lineRule="atLeast"/>
        <w:textAlignment w:val="bottom"/>
        <w:outlineLvl w:val="3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</w:pPr>
      <w:r w:rsidRPr="00D41C1F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  <w:t>ФАЙЛ</w:t>
      </w:r>
      <w:r w:rsidRPr="00D41C1F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  <w:t>: </w:t>
      </w:r>
      <w:r w:rsidRPr="00D41C1F">
        <w:rPr>
          <w:rFonts w:ascii="Arial" w:eastAsia="Times New Roman" w:hAnsi="Arial" w:cs="Arial"/>
          <w:b/>
          <w:bCs/>
          <w:i/>
          <w:iCs/>
          <w:color w:val="FFFFFF"/>
          <w:sz w:val="24"/>
          <w:szCs w:val="24"/>
          <w:lang w:val="en-US" w:eastAsia="ru-RU"/>
        </w:rPr>
        <w:t>lib/hello.html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&lt;!--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Author: Alexander Shvets (alex@githowto.com) --&gt;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&lt;</w:t>
      </w: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html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&gt;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 &lt;</w:t>
      </w: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head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&gt;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b/>
          <w:bCs/>
          <w:color w:val="444444"/>
          <w:sz w:val="24"/>
          <w:szCs w:val="24"/>
          <w:lang w:val="en-US" w:eastAsia="ru-RU"/>
        </w:rPr>
        <w:t xml:space="preserve">    &lt;link type="text/css" rel="stylesheet" media="all" href="style.css" /&gt;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 &lt;/head&gt;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 &lt;</w:t>
      </w: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body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&gt;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   &lt;h1&gt;Hello, World</w:t>
      </w: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!&lt;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/h1&gt;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 &lt;/body&gt;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&lt;/html&gt;</w:t>
      </w:r>
    </w:p>
    <w:p w:rsidR="00D41C1F" w:rsidRPr="00D41C1F" w:rsidRDefault="00D41C1F" w:rsidP="00D41C1F">
      <w:pPr>
        <w:shd w:val="clear" w:color="auto" w:fill="BDC3C7"/>
        <w:spacing w:before="150" w:after="0" w:line="300" w:lineRule="atLeast"/>
        <w:textAlignment w:val="bottom"/>
        <w:outlineLvl w:val="3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</w:pPr>
      <w:r w:rsidRPr="00D41C1F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  <w:t>ВЫПОЛНИТЕ</w:t>
      </w:r>
      <w:r w:rsidRPr="00D41C1F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  <w:t>: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git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add lib/hello.html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git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commit -m "Hello uses style.css"</w:t>
      </w:r>
    </w:p>
    <w:p w:rsidR="00D41C1F" w:rsidRPr="00D41C1F" w:rsidRDefault="00D41C1F" w:rsidP="00B81B51">
      <w:pPr>
        <w:pStyle w:val="222"/>
      </w:pPr>
      <w:r w:rsidRPr="00D41C1F">
        <w:rPr>
          <w:i/>
          <w:iCs/>
          <w:color w:val="ECF0F1"/>
        </w:rPr>
        <w:t>04</w:t>
      </w:r>
      <w:r w:rsidRPr="00D41C1F">
        <w:t>Измените index.html</w:t>
      </w:r>
    </w:p>
    <w:p w:rsidR="00D41C1F" w:rsidRPr="00D41C1F" w:rsidRDefault="00D41C1F" w:rsidP="00D41C1F">
      <w:pPr>
        <w:spacing w:after="24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Обновите файл index.html, чтобы он тоже использовал style.css</w:t>
      </w:r>
    </w:p>
    <w:p w:rsidR="00D41C1F" w:rsidRPr="00D41C1F" w:rsidRDefault="00D41C1F" w:rsidP="00D41C1F">
      <w:pPr>
        <w:shd w:val="clear" w:color="auto" w:fill="BDC3C7"/>
        <w:spacing w:after="0" w:line="300" w:lineRule="atLeast"/>
        <w:textAlignment w:val="bottom"/>
        <w:outlineLvl w:val="3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</w:pPr>
      <w:r w:rsidRPr="00D41C1F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  <w:t>ФАЙЛ</w:t>
      </w:r>
      <w:r w:rsidRPr="00D41C1F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  <w:t>: </w:t>
      </w:r>
      <w:r w:rsidRPr="00D41C1F">
        <w:rPr>
          <w:rFonts w:ascii="Arial" w:eastAsia="Times New Roman" w:hAnsi="Arial" w:cs="Arial"/>
          <w:b/>
          <w:bCs/>
          <w:i/>
          <w:iCs/>
          <w:color w:val="FFFFFF"/>
          <w:sz w:val="24"/>
          <w:szCs w:val="24"/>
          <w:lang w:val="en-US" w:eastAsia="ru-RU"/>
        </w:rPr>
        <w:t>index.html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&lt;</w:t>
      </w: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html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&gt;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b/>
          <w:bCs/>
          <w:color w:val="444444"/>
          <w:sz w:val="24"/>
          <w:szCs w:val="24"/>
          <w:lang w:val="en-US" w:eastAsia="ru-RU"/>
        </w:rPr>
        <w:t xml:space="preserve">  &lt;</w:t>
      </w:r>
      <w:proofErr w:type="gramStart"/>
      <w:r w:rsidRPr="00D41C1F">
        <w:rPr>
          <w:rFonts w:ascii="Consolas" w:eastAsia="Times New Roman" w:hAnsi="Consolas" w:cs="Consolas"/>
          <w:b/>
          <w:bCs/>
          <w:color w:val="444444"/>
          <w:sz w:val="24"/>
          <w:szCs w:val="24"/>
          <w:lang w:val="en-US" w:eastAsia="ru-RU"/>
        </w:rPr>
        <w:t>head</w:t>
      </w:r>
      <w:proofErr w:type="gramEnd"/>
      <w:r w:rsidRPr="00D41C1F">
        <w:rPr>
          <w:rFonts w:ascii="Consolas" w:eastAsia="Times New Roman" w:hAnsi="Consolas" w:cs="Consolas"/>
          <w:b/>
          <w:bCs/>
          <w:color w:val="444444"/>
          <w:sz w:val="24"/>
          <w:szCs w:val="24"/>
          <w:lang w:val="en-US" w:eastAsia="ru-RU"/>
        </w:rPr>
        <w:t>&gt;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b/>
          <w:bCs/>
          <w:color w:val="444444"/>
          <w:sz w:val="24"/>
          <w:szCs w:val="24"/>
          <w:lang w:val="en-US" w:eastAsia="ru-RU"/>
        </w:rPr>
        <w:t xml:space="preserve">    &lt;link type="text/css" rel="stylesheet" media="all" href="lib/style.css" /&gt;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b/>
          <w:bCs/>
          <w:color w:val="444444"/>
          <w:sz w:val="24"/>
          <w:szCs w:val="24"/>
          <w:lang w:val="en-US" w:eastAsia="ru-RU"/>
        </w:rPr>
        <w:t xml:space="preserve">  &lt;/head&gt;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 &lt;</w:t>
      </w: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body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&gt;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   &lt;iframe src="lib/hello.html" width="200" height="200" /&gt;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 &lt;/body&gt;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&lt;/html&gt;</w:t>
      </w:r>
    </w:p>
    <w:p w:rsidR="00D41C1F" w:rsidRPr="00D41C1F" w:rsidRDefault="00D41C1F" w:rsidP="00D41C1F">
      <w:pPr>
        <w:shd w:val="clear" w:color="auto" w:fill="BDC3C7"/>
        <w:spacing w:before="150" w:after="0" w:line="300" w:lineRule="atLeast"/>
        <w:textAlignment w:val="bottom"/>
        <w:outlineLvl w:val="3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</w:pPr>
      <w:r w:rsidRPr="00D41C1F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  <w:lastRenderedPageBreak/>
        <w:t>ВЫПОЛНИТЕ</w:t>
      </w:r>
      <w:r w:rsidRPr="00D41C1F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  <w:t>: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git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add index.html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git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commit -m "Updated index.html"</w:t>
      </w:r>
    </w:p>
    <w:p w:rsidR="00D41C1F" w:rsidRPr="00D41C1F" w:rsidRDefault="00D41C1F" w:rsidP="00B81B51">
      <w:pPr>
        <w:pStyle w:val="222"/>
      </w:pPr>
      <w:r w:rsidRPr="00D41C1F">
        <w:rPr>
          <w:i/>
          <w:iCs/>
          <w:color w:val="ECF0F1"/>
        </w:rPr>
        <w:t>05</w:t>
      </w:r>
      <w:r w:rsidRPr="00D41C1F">
        <w:t>Далее</w:t>
      </w:r>
    </w:p>
    <w:p w:rsidR="00D41C1F" w:rsidRPr="00D41C1F" w:rsidRDefault="00D41C1F" w:rsidP="00D41C1F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Теперь у нас есть новая ветка под названием </w:t>
      </w:r>
      <w:r w:rsidRPr="00D41C1F"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  <w:t>style</w:t>
      </w: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с 3 новыми коммитами. Далее мы узнаем, как осуществлять навигацию и переключаться между ветками.</w:t>
      </w:r>
    </w:p>
    <w:p w:rsidR="00D41C1F" w:rsidRPr="00D41C1F" w:rsidRDefault="00D41C1F" w:rsidP="00D41C1F">
      <w:pPr>
        <w:spacing w:after="0" w:line="240" w:lineRule="auto"/>
        <w:jc w:val="right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hyperlink r:id="rId23" w:history="1">
        <w:r w:rsidRPr="00D41C1F">
          <w:rPr>
            <w:rFonts w:ascii="Arial" w:eastAsia="Times New Roman" w:hAnsi="Arial" w:cs="Arial"/>
            <w:color w:val="FFFFFF"/>
            <w:sz w:val="23"/>
            <w:szCs w:val="23"/>
            <w:u w:val="single"/>
            <w:bdr w:val="none" w:sz="0" w:space="0" w:color="auto" w:frame="1"/>
            <w:shd w:val="clear" w:color="auto" w:fill="E67E22"/>
            <w:lang w:eastAsia="ru-RU"/>
          </w:rPr>
          <w:t>25. Навигация по веткам</w:t>
        </w:r>
      </w:hyperlink>
    </w:p>
    <w:p w:rsidR="00D41C1F" w:rsidRPr="00D41C1F" w:rsidRDefault="00D41C1F" w:rsidP="00D41C1F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hyperlink r:id="rId24" w:history="1">
        <w:r w:rsidRPr="00D41C1F">
          <w:rPr>
            <w:rFonts w:ascii="Arial" w:eastAsia="Times New Roman" w:hAnsi="Arial" w:cs="Arial"/>
            <w:color w:val="FFFFFF"/>
            <w:sz w:val="23"/>
            <w:szCs w:val="23"/>
            <w:u w:val="single"/>
            <w:bdr w:val="none" w:sz="0" w:space="0" w:color="auto" w:frame="1"/>
            <w:shd w:val="clear" w:color="auto" w:fill="BDC3C7"/>
            <w:lang w:eastAsia="ru-RU"/>
          </w:rPr>
          <w:t>23. Git внутри: Работа непосредственно с объектами git</w:t>
        </w:r>
      </w:hyperlink>
    </w:p>
    <w:p w:rsidR="00D41C1F" w:rsidRPr="00D41C1F" w:rsidRDefault="00D41C1F" w:rsidP="000913EA">
      <w:pPr>
        <w:pStyle w:val="1"/>
      </w:pPr>
      <w:r w:rsidRPr="00D41C1F">
        <w:t>25. Навигация по веткам</w:t>
      </w:r>
    </w:p>
    <w:p w:rsidR="00D41C1F" w:rsidRPr="00D41C1F" w:rsidRDefault="00D41C1F" w:rsidP="00FD6F9B">
      <w:pPr>
        <w:pStyle w:val="222"/>
      </w:pPr>
      <w:r w:rsidRPr="00D41C1F">
        <w:t>Цели</w:t>
      </w:r>
    </w:p>
    <w:p w:rsidR="00D41C1F" w:rsidRPr="00D41C1F" w:rsidRDefault="00D41C1F" w:rsidP="00D41C1F">
      <w:pPr>
        <w:numPr>
          <w:ilvl w:val="0"/>
          <w:numId w:val="30"/>
        </w:numP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Научиться перемещаться между ветками репозитория</w:t>
      </w:r>
    </w:p>
    <w:p w:rsidR="00D41C1F" w:rsidRPr="00D41C1F" w:rsidRDefault="00D41C1F" w:rsidP="00D41C1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Теперь в вашем проекте есть две ветки:</w:t>
      </w:r>
    </w:p>
    <w:p w:rsidR="00D41C1F" w:rsidRPr="00D41C1F" w:rsidRDefault="00D41C1F" w:rsidP="00D41C1F">
      <w:pPr>
        <w:shd w:val="clear" w:color="auto" w:fill="BDC3C7"/>
        <w:spacing w:before="150" w:after="0" w:line="300" w:lineRule="atLeast"/>
        <w:textAlignment w:val="bottom"/>
        <w:outlineLvl w:val="3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  <w:t>ВЫПОЛНИТЕ: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t>git hist --all</w:t>
      </w:r>
    </w:p>
    <w:p w:rsidR="00D41C1F" w:rsidRPr="00D41C1F" w:rsidRDefault="00D41C1F" w:rsidP="00D41C1F">
      <w:pPr>
        <w:shd w:val="clear" w:color="auto" w:fill="BDC3C7"/>
        <w:spacing w:before="150" w:after="0" w:line="300" w:lineRule="atLeast"/>
        <w:textAlignment w:val="bottom"/>
        <w:outlineLvl w:val="3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  <w:t>РЕЗУЛЬТАТ: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$ </w:t>
      </w: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git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hist --all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* 07a2a46 2011-03-09 | Updated index.html (HEAD, style) [Alexander Shvets]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* 649d26c 2011-03-09 | Hello uses style.css [Alexander Shvets]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* 1f3cbd2 2011-03-09 | Added css stylesheet [Alexander Shvets]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* 8029c07 2011-03-09 | Added index.html. (</w:t>
      </w: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master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) [Alexander Shvets]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* 567948a 2011-03-09 | Moved hello.html to lib [Alexander Shvets]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* 6a78635 2011-03-09 | Add an author/email comment [Alexander Shvets]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* </w:t>
      </w: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fa3c141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2011-03-09 | Added HTML header (v1) [Alexander Shvets]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* 8c32287 2011-03-09 | Added standard HTML page tags (v1-beta) [Alexander Shvets]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* 43628f7 2011-03-09 | Added h1 tag [Alexander Shvets]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* 911e8c9 2011-03-09 | First Commit [Alexander Shvets]</w:t>
      </w:r>
    </w:p>
    <w:p w:rsidR="00D41C1F" w:rsidRPr="00D41C1F" w:rsidRDefault="00D41C1F" w:rsidP="00FD6F9B">
      <w:pPr>
        <w:pStyle w:val="222"/>
      </w:pPr>
      <w:r w:rsidRPr="00D41C1F">
        <w:rPr>
          <w:i/>
          <w:iCs/>
          <w:color w:val="ECF0F1"/>
        </w:rPr>
        <w:t>01</w:t>
      </w:r>
      <w:r w:rsidRPr="00D41C1F">
        <w:t>Переключение на ветку Master</w:t>
      </w:r>
    </w:p>
    <w:p w:rsidR="00D41C1F" w:rsidRPr="00D41C1F" w:rsidRDefault="00D41C1F" w:rsidP="00D41C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Просто используйте команду </w:t>
      </w:r>
      <w:r w:rsidRPr="00D41C1F">
        <w:rPr>
          <w:rFonts w:ascii="Consolas" w:eastAsia="Times New Roman" w:hAnsi="Consolas" w:cs="Consolas"/>
          <w:color w:val="444444"/>
          <w:sz w:val="20"/>
          <w:szCs w:val="20"/>
          <w:shd w:val="clear" w:color="auto" w:fill="EEEEEE"/>
          <w:lang w:eastAsia="ru-RU"/>
        </w:rPr>
        <w:t>git checkout</w:t>
      </w: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для переключения между ветками.</w:t>
      </w:r>
    </w:p>
    <w:p w:rsidR="00D41C1F" w:rsidRPr="00D41C1F" w:rsidRDefault="00D41C1F" w:rsidP="00D41C1F">
      <w:pPr>
        <w:shd w:val="clear" w:color="auto" w:fill="BDC3C7"/>
        <w:spacing w:before="150" w:after="0" w:line="300" w:lineRule="atLeast"/>
        <w:textAlignment w:val="bottom"/>
        <w:outlineLvl w:val="3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</w:pPr>
      <w:r w:rsidRPr="00D41C1F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  <w:t>ВЫПОЛНИТЕ</w:t>
      </w:r>
      <w:r w:rsidRPr="00D41C1F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  <w:t>: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lastRenderedPageBreak/>
        <w:t>git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checkout master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cat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lib/hello.html</w:t>
      </w:r>
    </w:p>
    <w:p w:rsidR="00D41C1F" w:rsidRPr="00D41C1F" w:rsidRDefault="00D41C1F" w:rsidP="00D41C1F">
      <w:pPr>
        <w:shd w:val="clear" w:color="auto" w:fill="BDC3C7"/>
        <w:spacing w:before="150" w:after="0" w:line="300" w:lineRule="atLeast"/>
        <w:textAlignment w:val="bottom"/>
        <w:outlineLvl w:val="3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</w:pPr>
      <w:r w:rsidRPr="00D41C1F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  <w:t>РЕЗУЛЬТАТ</w:t>
      </w:r>
      <w:r w:rsidRPr="00D41C1F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  <w:t>: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$ </w:t>
      </w: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git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checkout master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Switched to branch 'master'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$ </w:t>
      </w: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cat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lib/hello.html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&lt;!--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Author: Alexander Shvets (alex@githowto.com) --&gt;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&lt;</w:t>
      </w: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html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&gt;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 &lt;</w:t>
      </w: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head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&gt;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 &lt;/head&gt;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 &lt;</w:t>
      </w: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body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&gt;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   &lt;h1&gt;Hello, World</w:t>
      </w: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!&lt;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/h1&gt;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 </w:t>
      </w:r>
      <w:r w:rsidRPr="00D41C1F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t>&lt;/body&gt;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t>&lt;/html&gt;</w:t>
      </w:r>
    </w:p>
    <w:p w:rsidR="00D41C1F" w:rsidRPr="00D41C1F" w:rsidRDefault="00D41C1F" w:rsidP="00D41C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Сейчас мы находимся на ветке Master. Это заметно по тому, что файл hello.html не использует стили </w:t>
      </w:r>
      <w:r w:rsidRPr="00D41C1F">
        <w:rPr>
          <w:rFonts w:ascii="Consolas" w:eastAsia="Times New Roman" w:hAnsi="Consolas" w:cs="Consolas"/>
          <w:color w:val="444444"/>
          <w:sz w:val="20"/>
          <w:szCs w:val="20"/>
          <w:shd w:val="clear" w:color="auto" w:fill="EEEEEE"/>
          <w:lang w:eastAsia="ru-RU"/>
        </w:rPr>
        <w:t>style.css</w:t>
      </w: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.</w:t>
      </w:r>
    </w:p>
    <w:p w:rsidR="00D41C1F" w:rsidRPr="00D41C1F" w:rsidRDefault="00D41C1F" w:rsidP="00FD6F9B">
      <w:pPr>
        <w:pStyle w:val="222"/>
      </w:pPr>
      <w:r w:rsidRPr="00D41C1F">
        <w:rPr>
          <w:i/>
          <w:iCs/>
          <w:color w:val="ECF0F1"/>
        </w:rPr>
        <w:t>02</w:t>
      </w:r>
      <w:r w:rsidRPr="00D41C1F">
        <w:t>Вернемся к ветке «style».</w:t>
      </w:r>
    </w:p>
    <w:p w:rsidR="00D41C1F" w:rsidRPr="00D41C1F" w:rsidRDefault="00D41C1F" w:rsidP="00D41C1F">
      <w:pPr>
        <w:shd w:val="clear" w:color="auto" w:fill="BDC3C7"/>
        <w:spacing w:before="150" w:after="0" w:line="300" w:lineRule="atLeast"/>
        <w:textAlignment w:val="bottom"/>
        <w:outlineLvl w:val="3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  <w:t>ВЫПОЛНИТЕ: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git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checkout style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cat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lib/hello.html</w:t>
      </w:r>
    </w:p>
    <w:p w:rsidR="00D41C1F" w:rsidRPr="00D41C1F" w:rsidRDefault="00D41C1F" w:rsidP="00D41C1F">
      <w:pPr>
        <w:shd w:val="clear" w:color="auto" w:fill="BDC3C7"/>
        <w:spacing w:before="150" w:after="0" w:line="300" w:lineRule="atLeast"/>
        <w:textAlignment w:val="bottom"/>
        <w:outlineLvl w:val="3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</w:pPr>
      <w:r w:rsidRPr="00D41C1F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  <w:t>РЕЗУЛЬТАТ</w:t>
      </w:r>
      <w:r w:rsidRPr="00D41C1F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  <w:t>: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$ </w:t>
      </w: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git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checkout style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Switched to branch 'style'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$ </w:t>
      </w: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cat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lib/hello.html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&lt;!--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Author: Alexander Shvets (alex@githowto.com) --&gt;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&lt;</w:t>
      </w: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html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&gt;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 &lt;</w:t>
      </w: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head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&gt;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   &lt;link type="text/css" rel="stylesheet" media="all" href="style.css" /&gt;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 &lt;/head&gt;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lastRenderedPageBreak/>
        <w:t xml:space="preserve">  &lt;</w:t>
      </w: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body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&gt;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   &lt;h1&gt;Hello, World</w:t>
      </w: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!&lt;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/h1&gt;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 </w:t>
      </w:r>
      <w:r w:rsidRPr="00D41C1F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t>&lt;/body&gt;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t>&lt;/html&gt;</w:t>
      </w:r>
    </w:p>
    <w:p w:rsidR="00D41C1F" w:rsidRPr="00D41C1F" w:rsidRDefault="00D41C1F" w:rsidP="00D41C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Содержимое </w:t>
      </w:r>
      <w:r w:rsidRPr="00D41C1F">
        <w:rPr>
          <w:rFonts w:ascii="Consolas" w:eastAsia="Times New Roman" w:hAnsi="Consolas" w:cs="Consolas"/>
          <w:color w:val="444444"/>
          <w:sz w:val="20"/>
          <w:szCs w:val="20"/>
          <w:shd w:val="clear" w:color="auto" w:fill="EEEEEE"/>
          <w:lang w:eastAsia="ru-RU"/>
        </w:rPr>
        <w:t>lib/hello.html</w:t>
      </w: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подтверждает, что мы вернулись в ветку </w:t>
      </w:r>
      <w:r w:rsidRPr="00D41C1F"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  <w:t>style</w:t>
      </w: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.</w:t>
      </w:r>
    </w:p>
    <w:p w:rsidR="00D41C1F" w:rsidRPr="00D41C1F" w:rsidRDefault="00D41C1F" w:rsidP="000913EA">
      <w:pPr>
        <w:pStyle w:val="1"/>
      </w:pPr>
      <w:r w:rsidRPr="00D41C1F">
        <w:t>26. Изменения в ветке master</w:t>
      </w:r>
    </w:p>
    <w:p w:rsidR="00D41C1F" w:rsidRPr="00D41C1F" w:rsidRDefault="00D41C1F" w:rsidP="00FD6F9B">
      <w:pPr>
        <w:pStyle w:val="222"/>
      </w:pPr>
      <w:r w:rsidRPr="00D41C1F">
        <w:t>Цели</w:t>
      </w:r>
    </w:p>
    <w:p w:rsidR="00D41C1F" w:rsidRPr="00D41C1F" w:rsidRDefault="00D41C1F" w:rsidP="00D41C1F">
      <w:pPr>
        <w:numPr>
          <w:ilvl w:val="0"/>
          <w:numId w:val="31"/>
        </w:numPr>
        <w:spacing w:before="180" w:after="180" w:line="240" w:lineRule="auto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Научиться работать с несколькими ветками с различными (и, возможно, конфликтующими) изменениями.</w:t>
      </w:r>
    </w:p>
    <w:p w:rsidR="00D41C1F" w:rsidRPr="00D41C1F" w:rsidRDefault="00D41C1F" w:rsidP="00D41C1F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Пока вы меняли ветку «style», кто-то решил обновить ветку master. Они добавили README.</w:t>
      </w:r>
    </w:p>
    <w:p w:rsidR="00D41C1F" w:rsidRPr="00D41C1F" w:rsidRDefault="00D41C1F" w:rsidP="00FD6F9B">
      <w:pPr>
        <w:pStyle w:val="222"/>
      </w:pPr>
      <w:r w:rsidRPr="00D41C1F">
        <w:rPr>
          <w:i/>
          <w:iCs/>
          <w:color w:val="ECF0F1"/>
        </w:rPr>
        <w:t>01</w:t>
      </w:r>
      <w:r w:rsidRPr="00D41C1F">
        <w:t>Создайте файл README в ветке master.</w:t>
      </w:r>
    </w:p>
    <w:p w:rsidR="00D41C1F" w:rsidRPr="00D41C1F" w:rsidRDefault="00D41C1F" w:rsidP="00D41C1F">
      <w:pPr>
        <w:shd w:val="clear" w:color="auto" w:fill="BDC3C7"/>
        <w:spacing w:before="150" w:after="0" w:line="300" w:lineRule="atLeast"/>
        <w:textAlignment w:val="bottom"/>
        <w:outlineLvl w:val="3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  <w:t>ВЫПОЛНИТЕ: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git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checkout master</w:t>
      </w:r>
    </w:p>
    <w:p w:rsidR="00D41C1F" w:rsidRPr="00D41C1F" w:rsidRDefault="00D41C1F" w:rsidP="00D41C1F">
      <w:pPr>
        <w:shd w:val="clear" w:color="auto" w:fill="BDC3C7"/>
        <w:spacing w:after="0" w:line="300" w:lineRule="atLeast"/>
        <w:textAlignment w:val="bottom"/>
        <w:outlineLvl w:val="3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</w:pPr>
      <w:r w:rsidRPr="00D41C1F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  <w:t>ФАЙЛ</w:t>
      </w:r>
      <w:r w:rsidRPr="00D41C1F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  <w:t>: </w:t>
      </w:r>
      <w:r w:rsidRPr="00D41C1F">
        <w:rPr>
          <w:rFonts w:ascii="Arial" w:eastAsia="Times New Roman" w:hAnsi="Arial" w:cs="Arial"/>
          <w:b/>
          <w:bCs/>
          <w:i/>
          <w:iCs/>
          <w:caps/>
          <w:color w:val="FFFFFF"/>
          <w:sz w:val="24"/>
          <w:szCs w:val="24"/>
          <w:lang w:val="en-US" w:eastAsia="ru-RU"/>
        </w:rPr>
        <w:t>README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This is the Hello World example from the git tutorial.</w:t>
      </w:r>
    </w:p>
    <w:p w:rsidR="00D41C1F" w:rsidRPr="00D41C1F" w:rsidRDefault="00D41C1F" w:rsidP="00FD6F9B">
      <w:pPr>
        <w:pStyle w:val="222"/>
      </w:pPr>
      <w:r w:rsidRPr="00D41C1F">
        <w:rPr>
          <w:i/>
          <w:iCs/>
          <w:color w:val="ECF0F1"/>
        </w:rPr>
        <w:t>02</w:t>
      </w:r>
      <w:r w:rsidRPr="00D41C1F">
        <w:t>Сделайте коммит изменений README в ветку master.</w:t>
      </w:r>
    </w:p>
    <w:p w:rsidR="00D41C1F" w:rsidRPr="00D41C1F" w:rsidRDefault="00D41C1F" w:rsidP="00D41C1F">
      <w:pPr>
        <w:shd w:val="clear" w:color="auto" w:fill="BDC3C7"/>
        <w:spacing w:before="150" w:after="0" w:line="300" w:lineRule="atLeast"/>
        <w:textAlignment w:val="bottom"/>
        <w:outlineLvl w:val="3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</w:pPr>
      <w:r w:rsidRPr="00D41C1F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  <w:t>ВЫПОЛНИТЕ</w:t>
      </w:r>
      <w:r w:rsidRPr="00D41C1F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  <w:t>: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git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add README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git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commit -m "Added README"</w:t>
      </w:r>
    </w:p>
    <w:p w:rsidR="00D41C1F" w:rsidRPr="00D41C1F" w:rsidRDefault="00D41C1F" w:rsidP="00D41C1F">
      <w:pPr>
        <w:spacing w:after="0" w:line="240" w:lineRule="auto"/>
        <w:jc w:val="right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hyperlink r:id="rId25" w:history="1">
        <w:r w:rsidRPr="00D41C1F">
          <w:rPr>
            <w:rFonts w:ascii="Arial" w:eastAsia="Times New Roman" w:hAnsi="Arial" w:cs="Arial"/>
            <w:color w:val="FFFFFF"/>
            <w:sz w:val="23"/>
            <w:szCs w:val="23"/>
            <w:u w:val="single"/>
            <w:bdr w:val="none" w:sz="0" w:space="0" w:color="auto" w:frame="1"/>
            <w:shd w:val="clear" w:color="auto" w:fill="E67E22"/>
            <w:lang w:eastAsia="ru-RU"/>
          </w:rPr>
          <w:t>27. Просмотр отличающихся веток</w:t>
        </w:r>
      </w:hyperlink>
    </w:p>
    <w:p w:rsidR="00D41C1F" w:rsidRPr="00D41C1F" w:rsidRDefault="00D41C1F" w:rsidP="00D41C1F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hyperlink r:id="rId26" w:history="1">
        <w:r w:rsidRPr="00D41C1F">
          <w:rPr>
            <w:rFonts w:ascii="Arial" w:eastAsia="Times New Roman" w:hAnsi="Arial" w:cs="Arial"/>
            <w:color w:val="FFFFFF"/>
            <w:sz w:val="23"/>
            <w:szCs w:val="23"/>
            <w:u w:val="single"/>
            <w:bdr w:val="none" w:sz="0" w:space="0" w:color="auto" w:frame="1"/>
            <w:shd w:val="clear" w:color="auto" w:fill="BDC3C7"/>
            <w:lang w:eastAsia="ru-RU"/>
          </w:rPr>
          <w:t>25. Навигация по веткам</w:t>
        </w:r>
      </w:hyperlink>
    </w:p>
    <w:p w:rsidR="00D41C1F" w:rsidRPr="00D41C1F" w:rsidRDefault="00D41C1F" w:rsidP="000913EA">
      <w:pPr>
        <w:pStyle w:val="1"/>
      </w:pPr>
      <w:r w:rsidRPr="00D41C1F">
        <w:t>27. Просмотр отличающихся веток</w:t>
      </w:r>
    </w:p>
    <w:p w:rsidR="00D41C1F" w:rsidRPr="00D41C1F" w:rsidRDefault="00D41C1F" w:rsidP="00FD6F9B">
      <w:pPr>
        <w:pStyle w:val="222"/>
      </w:pPr>
      <w:r w:rsidRPr="00D41C1F">
        <w:t>Цели</w:t>
      </w:r>
    </w:p>
    <w:p w:rsidR="00D41C1F" w:rsidRPr="00D41C1F" w:rsidRDefault="00D41C1F" w:rsidP="00D41C1F">
      <w:pPr>
        <w:numPr>
          <w:ilvl w:val="0"/>
          <w:numId w:val="32"/>
        </w:numP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Научиться просматривать отличающиеся ветки в репозитории.</w:t>
      </w:r>
    </w:p>
    <w:p w:rsidR="00D41C1F" w:rsidRPr="00D41C1F" w:rsidRDefault="00D41C1F" w:rsidP="00FD6F9B">
      <w:pPr>
        <w:pStyle w:val="222"/>
      </w:pPr>
      <w:r w:rsidRPr="00D41C1F">
        <w:rPr>
          <w:i/>
          <w:iCs/>
          <w:color w:val="ECF0F1"/>
        </w:rPr>
        <w:t>01</w:t>
      </w:r>
      <w:r w:rsidRPr="00D41C1F">
        <w:t>Просмотрите текущие ветки</w:t>
      </w:r>
    </w:p>
    <w:p w:rsidR="00D41C1F" w:rsidRPr="00D41C1F" w:rsidRDefault="00D41C1F" w:rsidP="00D41C1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Теперь у нас в репозитории есть две отличающиеся ветки. Используйте следующую лог-команду для просмотра веток и их отличий.</w:t>
      </w:r>
    </w:p>
    <w:p w:rsidR="00D41C1F" w:rsidRPr="00D41C1F" w:rsidRDefault="00D41C1F" w:rsidP="00D41C1F">
      <w:pPr>
        <w:shd w:val="clear" w:color="auto" w:fill="BDC3C7"/>
        <w:spacing w:before="150" w:after="0" w:line="300" w:lineRule="atLeast"/>
        <w:textAlignment w:val="bottom"/>
        <w:outlineLvl w:val="3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  <w:t>ВЫПОЛНИТЕ: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t>git hist --all</w:t>
      </w:r>
    </w:p>
    <w:p w:rsidR="00D41C1F" w:rsidRPr="00D41C1F" w:rsidRDefault="00D41C1F" w:rsidP="00D41C1F">
      <w:pPr>
        <w:shd w:val="clear" w:color="auto" w:fill="BDC3C7"/>
        <w:spacing w:before="150" w:after="0" w:line="300" w:lineRule="atLeast"/>
        <w:textAlignment w:val="bottom"/>
        <w:outlineLvl w:val="3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  <w:lastRenderedPageBreak/>
        <w:t>РЕЗУЛЬТАТ: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$ </w:t>
      </w: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git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hist --all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* 6c0f848 2011-03-09 | Added README (HEAD, master) [Alexander Shvets]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| * 07a2a46 2011-03-09 | Updated index.html (style) [Alexander Shvets]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| * 649d26c 2011-03-09 | Hello uses style.css [Alexander Shvets]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| * 1f3cbd2 2011-03-09 | Added css stylesheet [Alexander Shvets]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|/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* 8029c07 2011-03-09 | Added index.html. [Alexander Shvets]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* 567948a 2011-03-09 | Moved hello.html to lib [Alexander Shvets]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* 6a78635 2011-03-09 | Add an author/email comment [Alexander Shvets]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* </w:t>
      </w: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fa3c141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2011-03-09 | Added HTML header (v1) [Alexander Shvets]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* 8c32287 2011-03-09 | Added standard HTML page tags (v1-beta) [Alexander Shvets]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* 43628f7 2011-03-09 | Added h1 tag [Alexander Shvets]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* 911e8c9 2011-03-09 | First Commit [Alexander Shvets]</w:t>
      </w:r>
    </w:p>
    <w:p w:rsidR="00D41C1F" w:rsidRPr="00D41C1F" w:rsidRDefault="00D41C1F" w:rsidP="00D41C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Это наша первая возможность увидеть в действии </w:t>
      </w:r>
      <w:r w:rsidRPr="00D41C1F">
        <w:rPr>
          <w:rFonts w:ascii="Consolas" w:eastAsia="Times New Roman" w:hAnsi="Consolas" w:cs="Consolas"/>
          <w:color w:val="444444"/>
          <w:sz w:val="20"/>
          <w:szCs w:val="20"/>
          <w:shd w:val="clear" w:color="auto" w:fill="EEEEEE"/>
          <w:lang w:eastAsia="ru-RU"/>
        </w:rPr>
        <w:t>--graph</w:t>
      </w: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в </w:t>
      </w:r>
      <w:r w:rsidRPr="00D41C1F">
        <w:rPr>
          <w:rFonts w:ascii="Consolas" w:eastAsia="Times New Roman" w:hAnsi="Consolas" w:cs="Consolas"/>
          <w:color w:val="444444"/>
          <w:sz w:val="20"/>
          <w:szCs w:val="20"/>
          <w:shd w:val="clear" w:color="auto" w:fill="EEEEEE"/>
          <w:lang w:eastAsia="ru-RU"/>
        </w:rPr>
        <w:t>git hist</w:t>
      </w: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. Добавление опции </w:t>
      </w:r>
      <w:r w:rsidRPr="00D41C1F">
        <w:rPr>
          <w:rFonts w:ascii="Consolas" w:eastAsia="Times New Roman" w:hAnsi="Consolas" w:cs="Consolas"/>
          <w:color w:val="444444"/>
          <w:sz w:val="20"/>
          <w:szCs w:val="20"/>
          <w:shd w:val="clear" w:color="auto" w:fill="EEEEEE"/>
          <w:lang w:eastAsia="ru-RU"/>
        </w:rPr>
        <w:t>--graph</w:t>
      </w: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в </w:t>
      </w:r>
      <w:r w:rsidRPr="00D41C1F">
        <w:rPr>
          <w:rFonts w:ascii="Consolas" w:eastAsia="Times New Roman" w:hAnsi="Consolas" w:cs="Consolas"/>
          <w:color w:val="444444"/>
          <w:sz w:val="20"/>
          <w:szCs w:val="20"/>
          <w:shd w:val="clear" w:color="auto" w:fill="EEEEEE"/>
          <w:lang w:eastAsia="ru-RU"/>
        </w:rPr>
        <w:t>git log</w:t>
      </w: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вызывает построение дерева коммитов с помощью простых ASCII символов. Мы видим обе ветки (style и master), и то, что ветка master является текущей HEAD. Общим предшественником обеих веток является коммит «Added index.html».</w:t>
      </w:r>
    </w:p>
    <w:p w:rsidR="00D41C1F" w:rsidRPr="00D41C1F" w:rsidRDefault="00D41C1F" w:rsidP="00D41C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Метка </w:t>
      </w:r>
      <w:r w:rsidRPr="00D41C1F">
        <w:rPr>
          <w:rFonts w:ascii="Consolas" w:eastAsia="Times New Roman" w:hAnsi="Consolas" w:cs="Consolas"/>
          <w:color w:val="444444"/>
          <w:sz w:val="20"/>
          <w:szCs w:val="20"/>
          <w:shd w:val="clear" w:color="auto" w:fill="EEEEEE"/>
          <w:lang w:eastAsia="ru-RU"/>
        </w:rPr>
        <w:t>--all</w:t>
      </w: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гарантированно означает, что мы видим все ветки. По умолчанию показывается только текущая ветка.</w:t>
      </w:r>
    </w:p>
    <w:p w:rsidR="00D41C1F" w:rsidRPr="00D41C1F" w:rsidRDefault="00D41C1F" w:rsidP="000913EA">
      <w:pPr>
        <w:pStyle w:val="1"/>
      </w:pPr>
      <w:r w:rsidRPr="00D41C1F">
        <w:t>28. Слияние</w:t>
      </w:r>
    </w:p>
    <w:p w:rsidR="00D41C1F" w:rsidRPr="00D41C1F" w:rsidRDefault="00D41C1F" w:rsidP="00FD6F9B">
      <w:pPr>
        <w:pStyle w:val="222"/>
      </w:pPr>
      <w:r w:rsidRPr="00D41C1F">
        <w:t>Цели</w:t>
      </w:r>
    </w:p>
    <w:p w:rsidR="00D41C1F" w:rsidRPr="00D41C1F" w:rsidRDefault="00D41C1F" w:rsidP="00D41C1F">
      <w:pPr>
        <w:numPr>
          <w:ilvl w:val="0"/>
          <w:numId w:val="33"/>
        </w:numPr>
        <w:spacing w:before="180" w:after="180" w:line="240" w:lineRule="auto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Научиться сливать две отличающиеся ветки для переноса изменений обратно в одну ветку.</w:t>
      </w:r>
    </w:p>
    <w:p w:rsidR="00D41C1F" w:rsidRPr="00D41C1F" w:rsidRDefault="00D41C1F" w:rsidP="00FD6F9B">
      <w:pPr>
        <w:pStyle w:val="222"/>
      </w:pPr>
      <w:r w:rsidRPr="00D41C1F">
        <w:rPr>
          <w:i/>
          <w:iCs/>
          <w:color w:val="ECF0F1"/>
        </w:rPr>
        <w:t>01</w:t>
      </w:r>
      <w:r w:rsidRPr="00D41C1F">
        <w:t>Слияние веток</w:t>
      </w:r>
    </w:p>
    <w:p w:rsidR="00D41C1F" w:rsidRPr="00D41C1F" w:rsidRDefault="00D41C1F" w:rsidP="00D41C1F">
      <w:pPr>
        <w:spacing w:after="24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Слияние переносит изменения из двух веток в одну. Давайте вернемся к ветке style и сольем master с style.</w:t>
      </w:r>
    </w:p>
    <w:p w:rsidR="00D41C1F" w:rsidRPr="00D41C1F" w:rsidRDefault="00D41C1F" w:rsidP="00D41C1F">
      <w:pPr>
        <w:shd w:val="clear" w:color="auto" w:fill="BDC3C7"/>
        <w:spacing w:before="150" w:after="0" w:line="300" w:lineRule="atLeast"/>
        <w:textAlignment w:val="bottom"/>
        <w:outlineLvl w:val="3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</w:pPr>
      <w:r w:rsidRPr="00D41C1F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  <w:t>ВЫПОЛНИТЕ</w:t>
      </w:r>
      <w:r w:rsidRPr="00D41C1F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  <w:t>: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git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checkout style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git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merge master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lastRenderedPageBreak/>
        <w:t>git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hist --all</w:t>
      </w:r>
    </w:p>
    <w:p w:rsidR="00D41C1F" w:rsidRPr="00D41C1F" w:rsidRDefault="00D41C1F" w:rsidP="00D41C1F">
      <w:pPr>
        <w:shd w:val="clear" w:color="auto" w:fill="BDC3C7"/>
        <w:spacing w:before="150" w:after="0" w:line="300" w:lineRule="atLeast"/>
        <w:textAlignment w:val="bottom"/>
        <w:outlineLvl w:val="3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</w:pPr>
      <w:r w:rsidRPr="00D41C1F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  <w:t>РЕЗУЛЬТАТ</w:t>
      </w:r>
      <w:r w:rsidRPr="00D41C1F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  <w:t>: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$ </w:t>
      </w: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git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checkout style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Switched to branch 'style'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$ </w:t>
      </w: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git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merge master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Merge made by recursive.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README |    1 +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1 files changed, 1 </w:t>
      </w: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insertions(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+), 0 deletions(-)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</w:t>
      </w: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create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mode 100644 README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$ </w:t>
      </w: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git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hist --all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*   5813a3f 2011-03-09 | Merge branch 'master' into style (HEAD, style) [Alexander Shvets]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|\  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| * 6c0f848 2011-03-09 | Added README (master) [Alexander Shvets]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* | 07a2a46 2011-03-09 | Updated index.html [Alexander Shvets]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* | 649d26c 2011-03-09 | Hello uses style.css [Alexander Shvets]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* | 1f3cbd2 2011-03-09 | Added css stylesheet [Alexander Shvets]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t xml:space="preserve">|/  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* 8029c07 2011-03-09 | Added index.html. [Alexander Shvets]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* 567948a 2011-03-09 | Moved hello.html to lib [Alexander Shvets]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* 6a78635 2011-03-09 | Add an author/email comment [Alexander Shvets]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* </w:t>
      </w: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fa3c141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2011-03-09 | Added HTML header (v1) [Alexander Shvets]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* 8c32287 2011-03-09 | Added standard HTML page tags (v1-beta) [Alexander Shvets]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* 43628f7 2011-03-09 | Added h1 tag [Alexander Shvets]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* 911e8c9 2011-03-09 | First Commit [Alexander Shvets]</w:t>
      </w:r>
    </w:p>
    <w:p w:rsidR="00D41C1F" w:rsidRPr="00D41C1F" w:rsidRDefault="00D41C1F" w:rsidP="00D41C1F">
      <w:pPr>
        <w:spacing w:after="24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Путем периодического слияния ветки master с веткой style вы можете переносить из master любые изменения и поддерживать совместимость изменений style с изменениями в основной ветке.</w:t>
      </w:r>
    </w:p>
    <w:p w:rsidR="00D41C1F" w:rsidRPr="00D41C1F" w:rsidRDefault="00D41C1F" w:rsidP="00D41C1F">
      <w:pPr>
        <w:spacing w:after="24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Однако, это делает графики коммитов действительно уродливыми. Позже мы рассмотрим возможность перебазирования, как альтернативы слиянию.</w:t>
      </w:r>
    </w:p>
    <w:p w:rsidR="00D41C1F" w:rsidRPr="00D41C1F" w:rsidRDefault="00D41C1F" w:rsidP="00D41C1F">
      <w:pPr>
        <w:spacing w:after="0" w:line="510" w:lineRule="atLeast"/>
        <w:outlineLvl w:val="1"/>
        <w:rPr>
          <w:rFonts w:ascii="Arial" w:eastAsia="Times New Roman" w:hAnsi="Arial" w:cs="Arial"/>
          <w:b/>
          <w:bCs/>
          <w:color w:val="444444"/>
          <w:sz w:val="48"/>
          <w:szCs w:val="48"/>
          <w:lang w:eastAsia="ru-RU"/>
        </w:rPr>
      </w:pPr>
      <w:r w:rsidRPr="00D41C1F">
        <w:rPr>
          <w:rFonts w:ascii="Arial" w:eastAsia="Times New Roman" w:hAnsi="Arial" w:cs="Arial"/>
          <w:b/>
          <w:bCs/>
          <w:i/>
          <w:iCs/>
          <w:color w:val="ECF0F1"/>
          <w:sz w:val="48"/>
          <w:szCs w:val="48"/>
          <w:lang w:eastAsia="ru-RU"/>
        </w:rPr>
        <w:lastRenderedPageBreak/>
        <w:t>02</w:t>
      </w:r>
      <w:r w:rsidRPr="00113750">
        <w:rPr>
          <w:rStyle w:val="2220"/>
        </w:rPr>
        <w:t>Далее</w:t>
      </w:r>
    </w:p>
    <w:p w:rsidR="00D41C1F" w:rsidRPr="00D41C1F" w:rsidRDefault="00D41C1F" w:rsidP="00D41C1F">
      <w:pPr>
        <w:spacing w:after="24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Но что если изменения в ветке master конфликтуют с изменениями в style?</w:t>
      </w:r>
    </w:p>
    <w:p w:rsidR="00D41C1F" w:rsidRPr="00D41C1F" w:rsidRDefault="00D41C1F" w:rsidP="00D41C1F">
      <w:pPr>
        <w:spacing w:after="0" w:line="240" w:lineRule="auto"/>
        <w:jc w:val="right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hyperlink r:id="rId27" w:history="1">
        <w:r w:rsidRPr="00D41C1F">
          <w:rPr>
            <w:rFonts w:ascii="Arial" w:eastAsia="Times New Roman" w:hAnsi="Arial" w:cs="Arial"/>
            <w:color w:val="FFFFFF"/>
            <w:sz w:val="23"/>
            <w:szCs w:val="23"/>
            <w:u w:val="single"/>
            <w:bdr w:val="none" w:sz="0" w:space="0" w:color="auto" w:frame="1"/>
            <w:shd w:val="clear" w:color="auto" w:fill="E67E22"/>
            <w:lang w:eastAsia="ru-RU"/>
          </w:rPr>
          <w:t>29. Создание конфликта</w:t>
        </w:r>
      </w:hyperlink>
    </w:p>
    <w:p w:rsidR="00D41C1F" w:rsidRPr="00D41C1F" w:rsidRDefault="00D41C1F" w:rsidP="00D41C1F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hyperlink r:id="rId28" w:history="1">
        <w:r w:rsidRPr="00D41C1F">
          <w:rPr>
            <w:rFonts w:ascii="Arial" w:eastAsia="Times New Roman" w:hAnsi="Arial" w:cs="Arial"/>
            <w:color w:val="FFFFFF"/>
            <w:sz w:val="23"/>
            <w:szCs w:val="23"/>
            <w:u w:val="single"/>
            <w:bdr w:val="none" w:sz="0" w:space="0" w:color="auto" w:frame="1"/>
            <w:shd w:val="clear" w:color="auto" w:fill="BDC3C7"/>
            <w:lang w:eastAsia="ru-RU"/>
          </w:rPr>
          <w:t>27. Просмотр отличающихся веток</w:t>
        </w:r>
      </w:hyperlink>
    </w:p>
    <w:p w:rsidR="00D41C1F" w:rsidRPr="00D41C1F" w:rsidRDefault="00D41C1F" w:rsidP="000913EA">
      <w:pPr>
        <w:pStyle w:val="1"/>
      </w:pPr>
      <w:r w:rsidRPr="00D41C1F">
        <w:t>29. Создание конфликта</w:t>
      </w:r>
    </w:p>
    <w:p w:rsidR="00D41C1F" w:rsidRPr="00D41C1F" w:rsidRDefault="00D41C1F" w:rsidP="00113750">
      <w:pPr>
        <w:pStyle w:val="222"/>
      </w:pPr>
      <w:r w:rsidRPr="00D41C1F">
        <w:t>Цели</w:t>
      </w:r>
    </w:p>
    <w:p w:rsidR="00D41C1F" w:rsidRPr="00D41C1F" w:rsidRDefault="00D41C1F" w:rsidP="00D41C1F">
      <w:pPr>
        <w:numPr>
          <w:ilvl w:val="0"/>
          <w:numId w:val="34"/>
        </w:numP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Создание конфликтующих изменений в ветке master.</w:t>
      </w:r>
    </w:p>
    <w:p w:rsidR="00D41C1F" w:rsidRPr="00D41C1F" w:rsidRDefault="00D41C1F" w:rsidP="00113750">
      <w:pPr>
        <w:pStyle w:val="222"/>
      </w:pPr>
      <w:r w:rsidRPr="00D41C1F">
        <w:rPr>
          <w:i/>
          <w:iCs/>
          <w:color w:val="ECF0F1"/>
        </w:rPr>
        <w:t>01</w:t>
      </w:r>
      <w:r w:rsidRPr="00D41C1F">
        <w:t>Вернитесь в master и создайте конфликт</w:t>
      </w:r>
    </w:p>
    <w:p w:rsidR="00D41C1F" w:rsidRPr="00D41C1F" w:rsidRDefault="00D41C1F" w:rsidP="00D41C1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Вернитесь в ветку master и внесите следующие изменения: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git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checkout master</w:t>
      </w:r>
    </w:p>
    <w:p w:rsidR="00D41C1F" w:rsidRPr="00D41C1F" w:rsidRDefault="00D41C1F" w:rsidP="00D41C1F">
      <w:pPr>
        <w:shd w:val="clear" w:color="auto" w:fill="BDC3C7"/>
        <w:spacing w:after="0" w:line="300" w:lineRule="atLeast"/>
        <w:textAlignment w:val="bottom"/>
        <w:outlineLvl w:val="3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</w:pPr>
      <w:r w:rsidRPr="00D41C1F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  <w:t>ФАЙЛ</w:t>
      </w:r>
      <w:r w:rsidRPr="00D41C1F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  <w:t>: </w:t>
      </w:r>
      <w:r w:rsidRPr="00D41C1F">
        <w:rPr>
          <w:rFonts w:ascii="Arial" w:eastAsia="Times New Roman" w:hAnsi="Arial" w:cs="Arial"/>
          <w:b/>
          <w:bCs/>
          <w:i/>
          <w:iCs/>
          <w:color w:val="FFFFFF"/>
          <w:sz w:val="24"/>
          <w:szCs w:val="24"/>
          <w:lang w:val="en-US" w:eastAsia="ru-RU"/>
        </w:rPr>
        <w:t>lib/hello.html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&lt;!--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Author: Alexander Shvets (alex@githowto.com) --&gt;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&lt;</w:t>
      </w: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html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&gt;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 &lt;</w:t>
      </w: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head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&gt;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   </w:t>
      </w:r>
      <w:proofErr w:type="gramStart"/>
      <w:r w:rsidRPr="00D41C1F">
        <w:rPr>
          <w:rFonts w:ascii="Consolas" w:eastAsia="Times New Roman" w:hAnsi="Consolas" w:cs="Consolas"/>
          <w:b/>
          <w:bCs/>
          <w:color w:val="444444"/>
          <w:sz w:val="24"/>
          <w:szCs w:val="24"/>
          <w:lang w:val="en-US" w:eastAsia="ru-RU"/>
        </w:rPr>
        <w:t>&lt;!--</w:t>
      </w:r>
      <w:proofErr w:type="gramEnd"/>
      <w:r w:rsidRPr="00D41C1F">
        <w:rPr>
          <w:rFonts w:ascii="Consolas" w:eastAsia="Times New Roman" w:hAnsi="Consolas" w:cs="Consolas"/>
          <w:b/>
          <w:bCs/>
          <w:color w:val="444444"/>
          <w:sz w:val="24"/>
          <w:szCs w:val="24"/>
          <w:lang w:val="en-US" w:eastAsia="ru-RU"/>
        </w:rPr>
        <w:t xml:space="preserve"> no style --&gt;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 &lt;/head&gt;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 &lt;</w:t>
      </w: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body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&gt;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   &lt;h1&gt;Hello, World! </w:t>
      </w:r>
      <w:r w:rsidRPr="00D41C1F">
        <w:rPr>
          <w:rFonts w:ascii="Consolas" w:eastAsia="Times New Roman" w:hAnsi="Consolas" w:cs="Consolas"/>
          <w:b/>
          <w:bCs/>
          <w:color w:val="444444"/>
          <w:sz w:val="24"/>
          <w:szCs w:val="24"/>
          <w:lang w:val="en-US" w:eastAsia="ru-RU"/>
        </w:rPr>
        <w:t>Life is great</w:t>
      </w:r>
      <w:proofErr w:type="gramStart"/>
      <w:r w:rsidRPr="00D41C1F">
        <w:rPr>
          <w:rFonts w:ascii="Consolas" w:eastAsia="Times New Roman" w:hAnsi="Consolas" w:cs="Consolas"/>
          <w:b/>
          <w:bCs/>
          <w:color w:val="444444"/>
          <w:sz w:val="24"/>
          <w:szCs w:val="24"/>
          <w:lang w:val="en-US" w:eastAsia="ru-RU"/>
        </w:rPr>
        <w:t>!</w:t>
      </w: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&lt;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/h1&gt;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 &lt;/body&gt;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&lt;/html&gt;</w:t>
      </w:r>
    </w:p>
    <w:p w:rsidR="00D41C1F" w:rsidRPr="00D41C1F" w:rsidRDefault="00D41C1F" w:rsidP="00D41C1F">
      <w:pPr>
        <w:shd w:val="clear" w:color="auto" w:fill="BDC3C7"/>
        <w:spacing w:before="150" w:after="0" w:line="300" w:lineRule="atLeast"/>
        <w:textAlignment w:val="bottom"/>
        <w:outlineLvl w:val="3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</w:pPr>
      <w:r w:rsidRPr="00D41C1F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  <w:t>ВЫПОЛНИТЕ</w:t>
      </w:r>
      <w:r w:rsidRPr="00D41C1F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  <w:t>: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git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add lib/hello.html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git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commit -m 'Life is great!'</w:t>
      </w:r>
    </w:p>
    <w:p w:rsidR="00D41C1F" w:rsidRPr="00D41C1F" w:rsidRDefault="00D41C1F" w:rsidP="00D41C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  <w:t>Внимание:</w:t>
      </w: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 xml:space="preserve"> используйте для этого коммита одинарные кавычки, дабы избежать проблем с </w:t>
      </w:r>
      <w:proofErr w:type="gramStart"/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символом </w:t>
      </w:r>
      <w:r w:rsidRPr="00D41C1F">
        <w:rPr>
          <w:rFonts w:ascii="Consolas" w:eastAsia="Times New Roman" w:hAnsi="Consolas" w:cs="Consolas"/>
          <w:color w:val="444444"/>
          <w:sz w:val="20"/>
          <w:szCs w:val="20"/>
          <w:shd w:val="clear" w:color="auto" w:fill="EEEEEE"/>
          <w:lang w:eastAsia="ru-RU"/>
        </w:rPr>
        <w:t>!</w:t>
      </w:r>
      <w:proofErr w:type="gramEnd"/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. В bash он считается служебным.</w:t>
      </w:r>
    </w:p>
    <w:p w:rsidR="00D41C1F" w:rsidRPr="00D41C1F" w:rsidRDefault="00D41C1F" w:rsidP="00113750">
      <w:pPr>
        <w:pStyle w:val="222"/>
      </w:pPr>
      <w:r w:rsidRPr="00D41C1F">
        <w:rPr>
          <w:i/>
          <w:iCs/>
          <w:color w:val="ECF0F1"/>
        </w:rPr>
        <w:t>02</w:t>
      </w:r>
      <w:r w:rsidRPr="00D41C1F">
        <w:t>Просмотр веток</w:t>
      </w:r>
    </w:p>
    <w:p w:rsidR="00D41C1F" w:rsidRPr="00D41C1F" w:rsidRDefault="00D41C1F" w:rsidP="00D41C1F">
      <w:pPr>
        <w:shd w:val="clear" w:color="auto" w:fill="BDC3C7"/>
        <w:spacing w:before="150" w:after="0" w:line="300" w:lineRule="atLeast"/>
        <w:textAlignment w:val="bottom"/>
        <w:outlineLvl w:val="3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  <w:t>ВЫПОЛНИТЕ: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t>git hist --all</w:t>
      </w:r>
    </w:p>
    <w:p w:rsidR="00D41C1F" w:rsidRPr="00D41C1F" w:rsidRDefault="00D41C1F" w:rsidP="00D41C1F">
      <w:pPr>
        <w:shd w:val="clear" w:color="auto" w:fill="BDC3C7"/>
        <w:spacing w:before="150" w:after="0" w:line="300" w:lineRule="atLeast"/>
        <w:textAlignment w:val="bottom"/>
        <w:outlineLvl w:val="3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</w:pPr>
      <w:r w:rsidRPr="00D41C1F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  <w:t>РЕЗУЛЬТАТ</w:t>
      </w:r>
      <w:r w:rsidRPr="00D41C1F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  <w:t>: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$ </w:t>
      </w: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git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hist --all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* 454ec68 2011-03-09 | Life is great! (HEAD, master) [Alexander Shvets]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| * 5813a3f 2011-03-09 | Merge branch 'master' into style (style) [Alexander Shvets]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lastRenderedPageBreak/>
        <w:t xml:space="preserve">| |\  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| |/  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|/| 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* | 6c0f848 2011-03-09 | Added README [Alexander Shvets]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| * 07a2a46 2011-03-09 | Updated index.html [Alexander Shvets]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| * 649d26c 2011-03-09 | Hello uses style.css [Alexander Shvets]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| * 1f3cbd2 2011-03-09 | Added css stylesheet [Alexander Shvets]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|/  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* 8029c07 2011-03-09 | Added index.html. [Alexander Shvets]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* 567948a 2011-03-09 | Moved hello.html to lib [Alexander Shvets]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* 6a78635 2011-03-09 | Add an author/email comment [Alexander Shvets]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* </w:t>
      </w: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fa3c141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2011-03-09 | Added HTML header (v1) [Alexander Shvets]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* 8c32287 2011-03-09 | Added standard HTML page tags (v1-beta) [Alexander Shvets]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* 43628f7 2011-03-09 | Added h1 tag [Alexander Shvets]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* 911e8c9 2011-03-09 | First Commit [Alexander Shvets]</w:t>
      </w:r>
    </w:p>
    <w:p w:rsidR="00D41C1F" w:rsidRPr="00D41C1F" w:rsidRDefault="00D41C1F" w:rsidP="00D41C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После коммита «Added README» ветка master была объединена с веткой style, но в настоящее время в master есть дополнительный коммит, который не был слит с style.</w:t>
      </w:r>
    </w:p>
    <w:p w:rsidR="00D41C1F" w:rsidRPr="00D41C1F" w:rsidRDefault="00D41C1F" w:rsidP="00113750">
      <w:pPr>
        <w:pStyle w:val="222"/>
      </w:pPr>
      <w:r w:rsidRPr="00D41C1F">
        <w:rPr>
          <w:i/>
          <w:iCs/>
          <w:color w:val="ECF0F1"/>
        </w:rPr>
        <w:t>03</w:t>
      </w:r>
      <w:r w:rsidRPr="00D41C1F">
        <w:t>Далее</w:t>
      </w:r>
    </w:p>
    <w:p w:rsidR="00D41C1F" w:rsidRPr="00D41C1F" w:rsidRDefault="00D41C1F" w:rsidP="00D41C1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Последнее изменение в master конфликтует с некоторыми изменениями в style. На следующем шаге мы решим этот конфликт.</w:t>
      </w:r>
    </w:p>
    <w:p w:rsidR="00D41C1F" w:rsidRPr="00D41C1F" w:rsidRDefault="00D41C1F" w:rsidP="000913EA">
      <w:pPr>
        <w:pStyle w:val="1"/>
      </w:pPr>
      <w:r w:rsidRPr="00D41C1F">
        <w:t>30. Разрешение конфликтов</w:t>
      </w:r>
    </w:p>
    <w:p w:rsidR="00D41C1F" w:rsidRPr="00D41C1F" w:rsidRDefault="00D41C1F" w:rsidP="00113750">
      <w:pPr>
        <w:pStyle w:val="222"/>
      </w:pPr>
      <w:r w:rsidRPr="00D41C1F">
        <w:t>Цели</w:t>
      </w:r>
    </w:p>
    <w:p w:rsidR="00D41C1F" w:rsidRPr="00D41C1F" w:rsidRDefault="00D41C1F" w:rsidP="00D41C1F">
      <w:pPr>
        <w:numPr>
          <w:ilvl w:val="0"/>
          <w:numId w:val="35"/>
        </w:numPr>
        <w:spacing w:before="180" w:after="180" w:line="240" w:lineRule="auto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Научиться разрешать конфликты во время слияния</w:t>
      </w:r>
    </w:p>
    <w:p w:rsidR="00D41C1F" w:rsidRPr="00D41C1F" w:rsidRDefault="00D41C1F" w:rsidP="00113750">
      <w:pPr>
        <w:pStyle w:val="222"/>
      </w:pPr>
      <w:r w:rsidRPr="00D41C1F">
        <w:rPr>
          <w:i/>
          <w:iCs/>
          <w:color w:val="ECF0F1"/>
        </w:rPr>
        <w:t>01</w:t>
      </w:r>
      <w:r w:rsidRPr="00D41C1F">
        <w:t>Слияние master с веткой style</w:t>
      </w:r>
    </w:p>
    <w:p w:rsidR="00D41C1F" w:rsidRPr="00D41C1F" w:rsidRDefault="00D41C1F" w:rsidP="00D41C1F">
      <w:pPr>
        <w:spacing w:after="24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Теперь вернемся к ветке style и попытаемся объединить ее с новой веткой master.</w:t>
      </w:r>
    </w:p>
    <w:p w:rsidR="00D41C1F" w:rsidRPr="00D41C1F" w:rsidRDefault="00D41C1F" w:rsidP="00D41C1F">
      <w:pPr>
        <w:shd w:val="clear" w:color="auto" w:fill="BDC3C7"/>
        <w:spacing w:before="150" w:after="0" w:line="300" w:lineRule="atLeast"/>
        <w:textAlignment w:val="bottom"/>
        <w:outlineLvl w:val="3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</w:pPr>
      <w:r w:rsidRPr="00D41C1F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  <w:t>ВЫПОЛНИТЕ</w:t>
      </w:r>
      <w:r w:rsidRPr="00D41C1F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  <w:t>: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git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checkout style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git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merge master</w:t>
      </w:r>
    </w:p>
    <w:p w:rsidR="00D41C1F" w:rsidRPr="00D41C1F" w:rsidRDefault="00D41C1F" w:rsidP="00D41C1F">
      <w:pPr>
        <w:shd w:val="clear" w:color="auto" w:fill="BDC3C7"/>
        <w:spacing w:before="150" w:after="0" w:line="300" w:lineRule="atLeast"/>
        <w:textAlignment w:val="bottom"/>
        <w:outlineLvl w:val="3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</w:pPr>
      <w:r w:rsidRPr="00D41C1F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  <w:lastRenderedPageBreak/>
        <w:t>РЕЗУЛЬТАТ</w:t>
      </w:r>
      <w:r w:rsidRPr="00D41C1F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  <w:t>: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$ </w:t>
      </w: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git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checkout style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Switched to branch 'style'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$ </w:t>
      </w: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git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merge master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Auto-merging lib/hello.html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CONFLICT (content): Merge conflict in lib/hello.html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Automatic merge failed; fix conflicts and then commit the result.</w:t>
      </w:r>
    </w:p>
    <w:p w:rsidR="00D41C1F" w:rsidRPr="00D41C1F" w:rsidRDefault="00D41C1F" w:rsidP="00D41C1F">
      <w:pPr>
        <w:spacing w:after="24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Если вы откроете lib/hello.html, вы увидите:</w:t>
      </w:r>
    </w:p>
    <w:p w:rsidR="00D41C1F" w:rsidRPr="00D41C1F" w:rsidRDefault="00D41C1F" w:rsidP="00D41C1F">
      <w:pPr>
        <w:shd w:val="clear" w:color="auto" w:fill="BDC3C7"/>
        <w:spacing w:after="0" w:line="300" w:lineRule="atLeast"/>
        <w:textAlignment w:val="bottom"/>
        <w:outlineLvl w:val="3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</w:pPr>
      <w:r w:rsidRPr="00D41C1F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  <w:t>ФАЙЛ</w:t>
      </w:r>
      <w:r w:rsidRPr="00D41C1F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  <w:t>: </w:t>
      </w:r>
      <w:r w:rsidRPr="00D41C1F">
        <w:rPr>
          <w:rFonts w:ascii="Arial" w:eastAsia="Times New Roman" w:hAnsi="Arial" w:cs="Arial"/>
          <w:b/>
          <w:bCs/>
          <w:i/>
          <w:iCs/>
          <w:color w:val="FFFFFF"/>
          <w:sz w:val="24"/>
          <w:szCs w:val="24"/>
          <w:lang w:val="en-US" w:eastAsia="ru-RU"/>
        </w:rPr>
        <w:t>lib/hello.html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&lt;!--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Author: Alexander Shvets (alex@githowto.com) --&gt;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&lt;</w:t>
      </w: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html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&gt;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 &lt;</w:t>
      </w: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head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&gt;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&lt;&lt;&lt;&lt;&lt;&lt;&lt; HEAD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   &lt;link type="text/css" rel="stylesheet" media="all" href="style.css" /&gt;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=======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   </w:t>
      </w: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&lt;!--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no style --&gt;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&gt;&gt;&gt;&gt;&gt;&gt;&gt; </w:t>
      </w: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master</w:t>
      </w:r>
      <w:proofErr w:type="gramEnd"/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 &lt;/head&gt;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 &lt;</w:t>
      </w: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body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&gt;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   &lt;h1&gt;Hello</w:t>
      </w: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,World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! Life is great</w:t>
      </w: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!&lt;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/h1&gt;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 </w:t>
      </w:r>
      <w:r w:rsidRPr="00D41C1F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t>&lt;/body&gt;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t>&lt;/html&gt;</w:t>
      </w:r>
    </w:p>
    <w:p w:rsidR="00D41C1F" w:rsidRPr="00D41C1F" w:rsidRDefault="00D41C1F" w:rsidP="00D41C1F">
      <w:pPr>
        <w:spacing w:after="24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Первый раздел - версия во главе текущей ветки (style). Второй раздел - версия ветки master.</w:t>
      </w:r>
    </w:p>
    <w:p w:rsidR="00D41C1F" w:rsidRPr="00D41C1F" w:rsidRDefault="00D41C1F" w:rsidP="00113750">
      <w:pPr>
        <w:pStyle w:val="222"/>
      </w:pPr>
      <w:r w:rsidRPr="00D41C1F">
        <w:rPr>
          <w:i/>
          <w:iCs/>
          <w:color w:val="ECF0F1"/>
        </w:rPr>
        <w:t>02</w:t>
      </w:r>
      <w:r w:rsidRPr="00D41C1F">
        <w:t>Решение конфликта</w:t>
      </w:r>
    </w:p>
    <w:p w:rsidR="00D41C1F" w:rsidRPr="00D41C1F" w:rsidRDefault="00D41C1F" w:rsidP="00D41C1F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Вам необходимо вручную разрешить конфликт. Внесите изменения в </w:t>
      </w:r>
      <w:r w:rsidRPr="00D41C1F">
        <w:rPr>
          <w:rFonts w:ascii="Consolas" w:eastAsia="Times New Roman" w:hAnsi="Consolas" w:cs="Consolas"/>
          <w:color w:val="444444"/>
          <w:sz w:val="20"/>
          <w:szCs w:val="20"/>
          <w:shd w:val="clear" w:color="auto" w:fill="EEEEEE"/>
          <w:lang w:eastAsia="ru-RU"/>
        </w:rPr>
        <w:t>lib/hello.html</w:t>
      </w: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для достижения следующего результата.</w:t>
      </w:r>
    </w:p>
    <w:p w:rsidR="00D41C1F" w:rsidRPr="00D41C1F" w:rsidRDefault="00D41C1F" w:rsidP="00D41C1F">
      <w:pPr>
        <w:shd w:val="clear" w:color="auto" w:fill="BDC3C7"/>
        <w:spacing w:after="0" w:line="300" w:lineRule="atLeast"/>
        <w:textAlignment w:val="bottom"/>
        <w:outlineLvl w:val="3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</w:pPr>
      <w:r w:rsidRPr="00D41C1F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  <w:t>ФАЙЛ</w:t>
      </w:r>
      <w:r w:rsidRPr="00D41C1F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  <w:t>: </w:t>
      </w:r>
      <w:r w:rsidRPr="00D41C1F">
        <w:rPr>
          <w:rFonts w:ascii="Arial" w:eastAsia="Times New Roman" w:hAnsi="Arial" w:cs="Arial"/>
          <w:b/>
          <w:bCs/>
          <w:i/>
          <w:iCs/>
          <w:color w:val="FFFFFF"/>
          <w:sz w:val="24"/>
          <w:szCs w:val="24"/>
          <w:lang w:val="en-US" w:eastAsia="ru-RU"/>
        </w:rPr>
        <w:t>lib/hello.html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&lt;!--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Author: Alexander Shvets (alex@githowto.com) --&gt;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&lt;</w:t>
      </w: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html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&gt;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lastRenderedPageBreak/>
        <w:t xml:space="preserve">  &lt;</w:t>
      </w: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head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&gt;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   &lt;link type="text/css" rel="stylesheet" media="all" href="style.css" /&gt;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 &lt;/head&gt;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 &lt;</w:t>
      </w: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body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&gt;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   &lt;h1&gt;Hello, World! Life is great</w:t>
      </w: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!&lt;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/h1&gt;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 &lt;/body&gt;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t>&lt;/html&gt;</w:t>
      </w:r>
    </w:p>
    <w:p w:rsidR="00D41C1F" w:rsidRPr="00D41C1F" w:rsidRDefault="00D41C1F" w:rsidP="00113750">
      <w:pPr>
        <w:pStyle w:val="222"/>
      </w:pPr>
      <w:r w:rsidRPr="00D41C1F">
        <w:rPr>
          <w:i/>
          <w:iCs/>
          <w:color w:val="ECF0F1"/>
        </w:rPr>
        <w:t>03</w:t>
      </w:r>
      <w:r w:rsidRPr="00D41C1F">
        <w:t>Сделайте коммит решения конфликта</w:t>
      </w:r>
    </w:p>
    <w:p w:rsidR="00D41C1F" w:rsidRPr="00D41C1F" w:rsidRDefault="00D41C1F" w:rsidP="00D41C1F">
      <w:pPr>
        <w:shd w:val="clear" w:color="auto" w:fill="BDC3C7"/>
        <w:spacing w:before="150" w:after="0" w:line="300" w:lineRule="atLeast"/>
        <w:textAlignment w:val="bottom"/>
        <w:outlineLvl w:val="3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  <w:t>ВЫПОЛНИТЕ: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git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add lib/hello.html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git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commit -m "Merged master fixed conflict."</w:t>
      </w:r>
    </w:p>
    <w:p w:rsidR="00D41C1F" w:rsidRPr="00D41C1F" w:rsidRDefault="00D41C1F" w:rsidP="00D41C1F">
      <w:pPr>
        <w:shd w:val="clear" w:color="auto" w:fill="BDC3C7"/>
        <w:spacing w:before="150" w:after="0" w:line="300" w:lineRule="atLeast"/>
        <w:textAlignment w:val="bottom"/>
        <w:outlineLvl w:val="3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</w:pPr>
      <w:r w:rsidRPr="00D41C1F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  <w:t>РЕЗУЛЬТАТ</w:t>
      </w:r>
      <w:r w:rsidRPr="00D41C1F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  <w:t>: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$ </w:t>
      </w: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git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add lib/hello.html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$ </w:t>
      </w: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git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commit -m "Merged master fixed conflict."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Recorded resolution for 'lib/hello.html'.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[</w:t>
      </w: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style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645c4e6] Merged master fixed conflict.</w:t>
      </w:r>
    </w:p>
    <w:p w:rsidR="00D41C1F" w:rsidRPr="00D41C1F" w:rsidRDefault="00D41C1F" w:rsidP="00113750">
      <w:pPr>
        <w:pStyle w:val="222"/>
      </w:pPr>
      <w:r w:rsidRPr="00D41C1F">
        <w:rPr>
          <w:i/>
          <w:iCs/>
          <w:color w:val="ECF0F1"/>
        </w:rPr>
        <w:t>04</w:t>
      </w:r>
      <w:r w:rsidRPr="00D41C1F">
        <w:t>Расширенные возможности слияния</w:t>
      </w:r>
    </w:p>
    <w:p w:rsidR="00D41C1F" w:rsidRPr="00D41C1F" w:rsidRDefault="00D41C1F" w:rsidP="00D41C1F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Git не предоставляет никаких графических инструментов слияния, но будет с удовольствием работать с любыми сторонними инструментами слияния, которые вы хотите использовать (</w:t>
      </w:r>
      <w:hyperlink r:id="rId29" w:history="1">
        <w:r w:rsidRPr="00D41C1F">
          <w:rPr>
            <w:rFonts w:ascii="Arial" w:eastAsia="Times New Roman" w:hAnsi="Arial" w:cs="Arial"/>
            <w:color w:val="2980B9"/>
            <w:sz w:val="24"/>
            <w:szCs w:val="24"/>
            <w:u w:val="single"/>
            <w:lang w:eastAsia="ru-RU"/>
          </w:rPr>
          <w:t>обсуждение таких инструментов на StackOverflow</w:t>
        </w:r>
      </w:hyperlink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).</w:t>
      </w:r>
    </w:p>
    <w:p w:rsidR="00D41C1F" w:rsidRPr="00D41C1F" w:rsidRDefault="00D41C1F" w:rsidP="00D41C1F">
      <w:pPr>
        <w:spacing w:after="0" w:line="240" w:lineRule="auto"/>
        <w:jc w:val="right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hyperlink r:id="rId30" w:history="1">
        <w:r w:rsidRPr="00D41C1F">
          <w:rPr>
            <w:rFonts w:ascii="Arial" w:eastAsia="Times New Roman" w:hAnsi="Arial" w:cs="Arial"/>
            <w:color w:val="FFFFFF"/>
            <w:sz w:val="23"/>
            <w:szCs w:val="23"/>
            <w:u w:val="single"/>
            <w:bdr w:val="none" w:sz="0" w:space="0" w:color="auto" w:frame="1"/>
            <w:shd w:val="clear" w:color="auto" w:fill="E67E22"/>
            <w:lang w:eastAsia="ru-RU"/>
          </w:rPr>
          <w:t>31. Перебазирование как альтернатива слиянию</w:t>
        </w:r>
      </w:hyperlink>
    </w:p>
    <w:p w:rsidR="00D41C1F" w:rsidRPr="00D41C1F" w:rsidRDefault="00D41C1F" w:rsidP="00D41C1F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hyperlink r:id="rId31" w:history="1">
        <w:r w:rsidRPr="00D41C1F">
          <w:rPr>
            <w:rFonts w:ascii="Arial" w:eastAsia="Times New Roman" w:hAnsi="Arial" w:cs="Arial"/>
            <w:color w:val="FFFFFF"/>
            <w:sz w:val="23"/>
            <w:szCs w:val="23"/>
            <w:u w:val="single"/>
            <w:bdr w:val="none" w:sz="0" w:space="0" w:color="auto" w:frame="1"/>
            <w:shd w:val="clear" w:color="auto" w:fill="BDC3C7"/>
            <w:lang w:eastAsia="ru-RU"/>
          </w:rPr>
          <w:t>29. Создание конфликта</w:t>
        </w:r>
      </w:hyperlink>
    </w:p>
    <w:p w:rsidR="00D41C1F" w:rsidRPr="00D41C1F" w:rsidRDefault="00D41C1F" w:rsidP="000913EA">
      <w:pPr>
        <w:pStyle w:val="1"/>
      </w:pPr>
      <w:r w:rsidRPr="00D41C1F">
        <w:t>31. Перебазирование как альтернатива слиянию</w:t>
      </w:r>
    </w:p>
    <w:p w:rsidR="00D41C1F" w:rsidRPr="00D41C1F" w:rsidRDefault="00D41C1F" w:rsidP="00113750">
      <w:pPr>
        <w:pStyle w:val="222"/>
      </w:pPr>
      <w:r w:rsidRPr="00D41C1F">
        <w:t>Цели</w:t>
      </w:r>
    </w:p>
    <w:p w:rsidR="00D41C1F" w:rsidRPr="00D41C1F" w:rsidRDefault="00D41C1F" w:rsidP="00D41C1F">
      <w:pPr>
        <w:numPr>
          <w:ilvl w:val="0"/>
          <w:numId w:val="36"/>
        </w:numP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Узнать различия между перебазированием и слиянием.</w:t>
      </w:r>
    </w:p>
    <w:p w:rsidR="00D41C1F" w:rsidRPr="00D41C1F" w:rsidRDefault="00D41C1F" w:rsidP="00113750">
      <w:pPr>
        <w:pStyle w:val="222"/>
      </w:pPr>
      <w:r w:rsidRPr="00D41C1F">
        <w:t>Обсуждение</w:t>
      </w:r>
    </w:p>
    <w:p w:rsidR="00D41C1F" w:rsidRPr="00D41C1F" w:rsidRDefault="00D41C1F" w:rsidP="00D41C1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 xml:space="preserve">Давайте рассмотрим различия между слиянием и перебазированием. Для того, чтобы это сделать, нам нужно вернуться в репозиторий в момент до первого </w:t>
      </w: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lastRenderedPageBreak/>
        <w:t>слияния, а затем повторить те же действия, но с использованием перебазирования вместо слияния.</w:t>
      </w:r>
    </w:p>
    <w:p w:rsidR="00D41C1F" w:rsidRPr="00D41C1F" w:rsidRDefault="00D41C1F" w:rsidP="00D41C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Мы будем использовать команду </w:t>
      </w:r>
      <w:r w:rsidRPr="00D41C1F">
        <w:rPr>
          <w:rFonts w:ascii="Consolas" w:eastAsia="Times New Roman" w:hAnsi="Consolas" w:cs="Consolas"/>
          <w:color w:val="444444"/>
          <w:sz w:val="20"/>
          <w:szCs w:val="20"/>
          <w:shd w:val="clear" w:color="auto" w:fill="EEEEEE"/>
          <w:lang w:eastAsia="ru-RU"/>
        </w:rPr>
        <w:t>reset</w:t>
      </w: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для возврата веток к предыдущему состоянию.</w:t>
      </w:r>
    </w:p>
    <w:p w:rsidR="00D41C1F" w:rsidRPr="00D41C1F" w:rsidRDefault="00D41C1F" w:rsidP="000913EA">
      <w:pPr>
        <w:pStyle w:val="1"/>
      </w:pPr>
      <w:r w:rsidRPr="00D41C1F">
        <w:t>32. Сброс ветки style</w:t>
      </w:r>
    </w:p>
    <w:p w:rsidR="00D41C1F" w:rsidRPr="00D41C1F" w:rsidRDefault="00D41C1F" w:rsidP="00113750">
      <w:pPr>
        <w:pStyle w:val="222"/>
      </w:pPr>
      <w:r w:rsidRPr="00D41C1F">
        <w:t>Цели</w:t>
      </w:r>
    </w:p>
    <w:p w:rsidR="00D41C1F" w:rsidRPr="00D41C1F" w:rsidRDefault="00D41C1F" w:rsidP="00D41C1F">
      <w:pPr>
        <w:numPr>
          <w:ilvl w:val="0"/>
          <w:numId w:val="37"/>
        </w:numP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Сброс ветки style до точки перед первым слиянием.</w:t>
      </w:r>
    </w:p>
    <w:p w:rsidR="00D41C1F" w:rsidRPr="00D41C1F" w:rsidRDefault="00D41C1F" w:rsidP="00113750">
      <w:pPr>
        <w:pStyle w:val="222"/>
      </w:pPr>
      <w:r w:rsidRPr="00D41C1F">
        <w:rPr>
          <w:i/>
          <w:iCs/>
          <w:color w:val="ECF0F1"/>
        </w:rPr>
        <w:t>01</w:t>
      </w:r>
      <w:r w:rsidRPr="00D41C1F">
        <w:t>Сброс ветки style</w:t>
      </w:r>
    </w:p>
    <w:p w:rsidR="00D41C1F" w:rsidRPr="00D41C1F" w:rsidRDefault="00D41C1F" w:rsidP="00D41C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Давайте вернемся во времени на ветке style к точке </w:t>
      </w:r>
      <w:r w:rsidRPr="00D41C1F">
        <w:rPr>
          <w:rFonts w:ascii="Arial" w:eastAsia="Times New Roman" w:hAnsi="Arial" w:cs="Arial"/>
          <w:i/>
          <w:iCs/>
          <w:color w:val="444444"/>
          <w:sz w:val="24"/>
          <w:szCs w:val="24"/>
          <w:lang w:eastAsia="ru-RU"/>
        </w:rPr>
        <w:t>перед</w:t>
      </w: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тем, как мы слили ее с веткой master. Мы можем </w:t>
      </w:r>
      <w:r w:rsidRPr="00D41C1F"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  <w:t>сбросить</w:t>
      </w: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ветку к любому коммиту. По сути, это изменение указателя ветки на любую точку дерева коммитов.</w:t>
      </w:r>
    </w:p>
    <w:p w:rsidR="00D41C1F" w:rsidRPr="00D41C1F" w:rsidRDefault="00D41C1F" w:rsidP="00D41C1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В этом случае мы хотим вернуться в ветке style в точку перед слиянием с master. Нам необходимо найти последний коммит перед слиянием.</w:t>
      </w:r>
    </w:p>
    <w:p w:rsidR="00D41C1F" w:rsidRPr="00D41C1F" w:rsidRDefault="00D41C1F" w:rsidP="00D41C1F">
      <w:pPr>
        <w:shd w:val="clear" w:color="auto" w:fill="BDC3C7"/>
        <w:spacing w:before="150" w:after="0" w:line="300" w:lineRule="atLeast"/>
        <w:textAlignment w:val="bottom"/>
        <w:outlineLvl w:val="3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  <w:t>ВЫПОЛНИТЕ: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t>git checkout style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git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hist</w:t>
      </w:r>
    </w:p>
    <w:p w:rsidR="00D41C1F" w:rsidRPr="00D41C1F" w:rsidRDefault="00D41C1F" w:rsidP="00D41C1F">
      <w:pPr>
        <w:shd w:val="clear" w:color="auto" w:fill="BDC3C7"/>
        <w:spacing w:before="150" w:after="0" w:line="300" w:lineRule="atLeast"/>
        <w:textAlignment w:val="bottom"/>
        <w:outlineLvl w:val="3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</w:pPr>
      <w:r w:rsidRPr="00D41C1F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  <w:t>РЕЗУЛЬТАТ</w:t>
      </w:r>
      <w:r w:rsidRPr="00D41C1F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  <w:t>: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$ </w:t>
      </w: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git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checkout style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Already on 'style'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$ </w:t>
      </w: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git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hist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*   645c4e6 2011-03-09 | Merged master fixed conflict. (HEAD, style) [Alexander Shvets]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|\  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| * 454ec68 2011-03-09 | Life is great! (</w:t>
      </w: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master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) [Alexander Shvets]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* |   5813a3f 2011-03-09 | Merge branch 'master' into style [Alexander Shvets]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|\ \  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| |/  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| * 6c0f848 2011-03-09 | Added README [Alexander Shvets]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* | 07a2a46 2011-03-09 | Updated index.html [Alexander Shvets]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* | 649d26c 2011-03-09 | Hello uses style.css [Alexander Shvets]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* | 1f3cbd2 2011-03-09 | Added css stylesheet [Alexander Shvets]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lastRenderedPageBreak/>
        <w:t xml:space="preserve">|/  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* 8029c07 2011-03-09 | Added index.html. [Alexander Shvets]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* 567948a 2011-03-09 | Moved hello.html to lib [Alexander Shvets]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* 6a78635 2011-03-09 | Add an author/email comment [Alexander Shvets]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* </w:t>
      </w: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fa3c141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2011-03-09 | Added HTML header (v1) [Alexander Shvets]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* 8c32287 2011-03-09 | Added standard HTML page tags (v1-beta) [Alexander Shvets]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* 43628f7 2011-03-09 | Added h1 tag [Alexander Shvets]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* 911e8c9 2011-03-09 | First Commit [Alexander Shvets]</w:t>
      </w:r>
    </w:p>
    <w:p w:rsidR="00D41C1F" w:rsidRPr="00D41C1F" w:rsidRDefault="00D41C1F" w:rsidP="00D41C1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Это немного трудно читать, но, глядя на данные, мы видим, что коммит «Updated index.html» был последним на ветке style перед слиянием. Давайте сбросим ветку style к этому коммиту.</w:t>
      </w:r>
    </w:p>
    <w:p w:rsidR="00D41C1F" w:rsidRPr="00D41C1F" w:rsidRDefault="00D41C1F" w:rsidP="00D41C1F">
      <w:pPr>
        <w:shd w:val="clear" w:color="auto" w:fill="BDC3C7"/>
        <w:spacing w:before="150" w:after="0" w:line="300" w:lineRule="atLeast"/>
        <w:textAlignment w:val="bottom"/>
        <w:outlineLvl w:val="3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  <w:t>ВЫПОЛНИТЕ: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t>git reset --hard &lt;hash&gt;</w:t>
      </w:r>
    </w:p>
    <w:p w:rsidR="00D41C1F" w:rsidRPr="00D41C1F" w:rsidRDefault="00D41C1F" w:rsidP="00D41C1F">
      <w:pPr>
        <w:shd w:val="clear" w:color="auto" w:fill="BDC3C7"/>
        <w:spacing w:before="150" w:after="0" w:line="300" w:lineRule="atLeast"/>
        <w:textAlignment w:val="bottom"/>
        <w:outlineLvl w:val="3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</w:pPr>
      <w:r w:rsidRPr="00D41C1F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  <w:t>РЕЗУЛЬТАТ</w:t>
      </w:r>
      <w:r w:rsidRPr="00D41C1F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  <w:t>: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$ </w:t>
      </w: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git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reset --hard 07a2a46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HEAD is now at 07a2a46 Updated index.html</w:t>
      </w:r>
    </w:p>
    <w:p w:rsidR="00D41C1F" w:rsidRPr="00D41C1F" w:rsidRDefault="00D41C1F" w:rsidP="00113750">
      <w:pPr>
        <w:pStyle w:val="222"/>
      </w:pPr>
      <w:r w:rsidRPr="00D41C1F">
        <w:rPr>
          <w:i/>
          <w:iCs/>
          <w:color w:val="ECF0F1"/>
        </w:rPr>
        <w:t>02</w:t>
      </w:r>
      <w:r w:rsidRPr="00D41C1F">
        <w:t>Проверьте ветку.</w:t>
      </w:r>
    </w:p>
    <w:p w:rsidR="00D41C1F" w:rsidRPr="00D41C1F" w:rsidRDefault="00D41C1F" w:rsidP="00D41C1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Поищите лог ветки style. У нас в истории больше нет коммитов слияний.</w:t>
      </w:r>
    </w:p>
    <w:p w:rsidR="00D41C1F" w:rsidRPr="00D41C1F" w:rsidRDefault="00D41C1F" w:rsidP="00D41C1F">
      <w:pPr>
        <w:shd w:val="clear" w:color="auto" w:fill="BDC3C7"/>
        <w:spacing w:before="150" w:after="0" w:line="300" w:lineRule="atLeast"/>
        <w:textAlignment w:val="bottom"/>
        <w:outlineLvl w:val="3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  <w:t>ВЫПОЛНИТЕ: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t>git hist --all</w:t>
      </w:r>
    </w:p>
    <w:p w:rsidR="00D41C1F" w:rsidRPr="00D41C1F" w:rsidRDefault="00D41C1F" w:rsidP="00D41C1F">
      <w:pPr>
        <w:shd w:val="clear" w:color="auto" w:fill="BDC3C7"/>
        <w:spacing w:before="150" w:after="0" w:line="300" w:lineRule="atLeast"/>
        <w:textAlignment w:val="bottom"/>
        <w:outlineLvl w:val="3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  <w:t>РЕЗУЛЬТАТ: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t>$ git hist --all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* 454ec68 2011-03-09 | Life is great! (</w:t>
      </w: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master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) [Alexander Shvets]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* 6c0f848 2011-03-09 | Added README [Alexander Shvets]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| * 07a2a46 2011-03-09 | Updated index.html (HEAD, style) [Alexander Shvets]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| * 649d26c 2011-03-09 | Hello uses style.css [Alexander Shvets]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| * 1f3cbd2 2011-03-09 | Added css stylesheet [Alexander Shvets]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|/  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* 8029c07 2011-03-09 | Added index.html. [Alexander Shvets]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lastRenderedPageBreak/>
        <w:t>* 567948a 2011-03-09 | Moved hello.html to lib [Alexander Shvets]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* 6a78635 2011-03-09 | Add an author/email comment [Alexander Shvets]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* </w:t>
      </w: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fa3c141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2011-03-09 | Added HTML header (v1) [Alexander Shvets]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* 8c32287 2011-03-09 | Added standard HTML page tags (v1-beta) [Alexander Shvets]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* 43628f7 2011-03-09 | Added h1 tag [Alexander Shvets]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* 911e8c9 2011-03-09 | First Commit [Alexander Shvets]</w:t>
      </w:r>
    </w:p>
    <w:p w:rsidR="00D41C1F" w:rsidRPr="00D41C1F" w:rsidRDefault="00D41C1F" w:rsidP="000913EA">
      <w:pPr>
        <w:pStyle w:val="1"/>
      </w:pPr>
      <w:r w:rsidRPr="00D41C1F">
        <w:t>33. Сброс ветки master</w:t>
      </w:r>
    </w:p>
    <w:p w:rsidR="00D41C1F" w:rsidRPr="00D41C1F" w:rsidRDefault="00D41C1F" w:rsidP="00113750">
      <w:pPr>
        <w:pStyle w:val="222"/>
      </w:pPr>
      <w:r w:rsidRPr="00D41C1F">
        <w:t>Цели</w:t>
      </w:r>
    </w:p>
    <w:p w:rsidR="00D41C1F" w:rsidRPr="00D41C1F" w:rsidRDefault="00D41C1F" w:rsidP="00D41C1F">
      <w:pPr>
        <w:numPr>
          <w:ilvl w:val="0"/>
          <w:numId w:val="38"/>
        </w:numP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Сбросить ветку master в точку до конфликтующего коммита.</w:t>
      </w:r>
    </w:p>
    <w:p w:rsidR="00D41C1F" w:rsidRPr="00D41C1F" w:rsidRDefault="00D41C1F" w:rsidP="00113750">
      <w:pPr>
        <w:pStyle w:val="222"/>
      </w:pPr>
      <w:r w:rsidRPr="00D41C1F">
        <w:rPr>
          <w:i/>
          <w:iCs/>
          <w:color w:val="ECF0F1"/>
        </w:rPr>
        <w:t>01</w:t>
      </w:r>
      <w:r w:rsidRPr="00D41C1F">
        <w:t>Сброс ветки master</w:t>
      </w:r>
    </w:p>
    <w:p w:rsidR="00D41C1F" w:rsidRPr="00D41C1F" w:rsidRDefault="00D41C1F" w:rsidP="00D41C1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Добавив интерактивный режим в ветку master, мы внесли изменения, конфликтующие с изменениями в ветке style. Давайте вернемся в ветке master в точку перед внесением конфликтующих изменений. Это позволяет нам продемонстрировать работу команды rebase, не беспокоясь о конфликтах.</w:t>
      </w:r>
    </w:p>
    <w:p w:rsidR="00D41C1F" w:rsidRPr="00D41C1F" w:rsidRDefault="00D41C1F" w:rsidP="00D41C1F">
      <w:pPr>
        <w:shd w:val="clear" w:color="auto" w:fill="BDC3C7"/>
        <w:spacing w:before="150" w:after="0" w:line="300" w:lineRule="atLeast"/>
        <w:textAlignment w:val="bottom"/>
        <w:outlineLvl w:val="3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</w:pPr>
      <w:r w:rsidRPr="00D41C1F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  <w:t>ВЫПОЛНИТЕ</w:t>
      </w:r>
      <w:r w:rsidRPr="00D41C1F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  <w:t>: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git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checkout master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git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hist</w:t>
      </w:r>
    </w:p>
    <w:p w:rsidR="00D41C1F" w:rsidRPr="00D41C1F" w:rsidRDefault="00D41C1F" w:rsidP="00D41C1F">
      <w:pPr>
        <w:shd w:val="clear" w:color="auto" w:fill="BDC3C7"/>
        <w:spacing w:before="150" w:after="0" w:line="300" w:lineRule="atLeast"/>
        <w:textAlignment w:val="bottom"/>
        <w:outlineLvl w:val="3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</w:pPr>
      <w:r w:rsidRPr="00D41C1F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  <w:t>РЕЗУЛЬТАТ</w:t>
      </w:r>
      <w:r w:rsidRPr="00D41C1F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  <w:t>: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$ </w:t>
      </w: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git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hist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* 454ec68 2011-03-09 | Life is great! (HEAD, master) [Alexander Shvets]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* 6c0f848 2011-03-09 | Added README [Alexander Shvets]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* 8029c07 2011-03-09 | Added index.html. [Alexander Shvets]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* 567948a 2011-03-09 | Moved hello.html to lib [Alexander Shvets]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* 6a78635 2011-03-09 | Add an author/email comment [Alexander Shvets]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* </w:t>
      </w: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fa3c141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2011-03-09 | Added HTML header (v1) [Alexander Shvets]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* 8c32287 2011-03-09 | Added standard HTML page tags (v1-beta) [Alexander Shvets]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* 43628f7 2011-03-09 | Added h1 tag [Alexander Shvets]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* 911e8c9 2011-03-09 | First Commit [Alexander Shvets]</w:t>
      </w:r>
    </w:p>
    <w:p w:rsidR="00D41C1F" w:rsidRPr="00D41C1F" w:rsidRDefault="00D41C1F" w:rsidP="00D41C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lastRenderedPageBreak/>
        <w:t>Коммит «Added README» идет непосредственно перед коммитом конфликтующего интерактивного режима. Мы сбросим ветку master к коммиту «Added README».</w:t>
      </w:r>
    </w:p>
    <w:p w:rsidR="00D41C1F" w:rsidRPr="00D41C1F" w:rsidRDefault="00D41C1F" w:rsidP="00D41C1F">
      <w:pPr>
        <w:shd w:val="clear" w:color="auto" w:fill="BDC3C7"/>
        <w:spacing w:before="150" w:after="0" w:line="300" w:lineRule="atLeast"/>
        <w:textAlignment w:val="bottom"/>
        <w:outlineLvl w:val="3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  <w:t>ВЫПОЛНИТЕ: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t>git reset --hard &lt;hash&gt;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t>git hist --all</w:t>
      </w:r>
    </w:p>
    <w:p w:rsidR="00D41C1F" w:rsidRPr="00D41C1F" w:rsidRDefault="00D41C1F" w:rsidP="00D41C1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Просмотрите лог. Он должен выглядеть, как будто репозиторий был перемотан назад во времени к точке до какого-либо слияния.</w:t>
      </w:r>
    </w:p>
    <w:p w:rsidR="00D41C1F" w:rsidRPr="00D41C1F" w:rsidRDefault="00D41C1F" w:rsidP="00D41C1F">
      <w:pPr>
        <w:shd w:val="clear" w:color="auto" w:fill="BDC3C7"/>
        <w:spacing w:before="150" w:after="0" w:line="300" w:lineRule="atLeast"/>
        <w:textAlignment w:val="bottom"/>
        <w:outlineLvl w:val="3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  <w:t>РЕЗУЛЬТАТ: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$ </w:t>
      </w: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git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reset --hard 6c0f848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$ </w:t>
      </w: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git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hist --all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* 6c0f848 2011-03-09 | Added README (HEAD, master) [Alexander Shvets]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| * 07a2a46 2011-03-09 | Updated index.html (style) [Alexander Shvets]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| * 649d26c 2011-03-09 | Hello uses style.css [Alexander Shvets]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| * 1f3cbd2 2011-03-09 | Added css stylesheet [Alexander Shvets]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|/  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* 8029c07 2011-03-09 | Added index.html. [Alexander Shvets]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* 567948a 2011-03-09 | Moved hello.html to lib [Alexander Shvets]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* 6a78635 2011-03-09 | Add an author/email comment [Alexander Shvets]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* </w:t>
      </w: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fa3c141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2011-03-09 | Added HTML header (v1) [Alexander Shvets]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* 8c32287 2011-03-09 | Added standard HTML page tags (v1-beta) [Alexander Shvets]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* 43628f7 2011-03-09 | Added h1 tag [Alexander Shvets]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* 911e8c9 2011-03-09 | First Commit [Alexander Shvets]</w:t>
      </w:r>
    </w:p>
    <w:p w:rsidR="00D41C1F" w:rsidRPr="00D41C1F" w:rsidRDefault="00D41C1F" w:rsidP="000913EA">
      <w:pPr>
        <w:pStyle w:val="1"/>
      </w:pPr>
      <w:r w:rsidRPr="00D41C1F">
        <w:t>34. Перебазирование</w:t>
      </w:r>
    </w:p>
    <w:p w:rsidR="00D41C1F" w:rsidRPr="00D41C1F" w:rsidRDefault="00D41C1F" w:rsidP="00113750">
      <w:pPr>
        <w:pStyle w:val="222"/>
      </w:pPr>
      <w:r w:rsidRPr="00D41C1F">
        <w:t>Цели</w:t>
      </w:r>
    </w:p>
    <w:p w:rsidR="00D41C1F" w:rsidRPr="00D41C1F" w:rsidRDefault="00D41C1F" w:rsidP="00D41C1F">
      <w:pPr>
        <w:numPr>
          <w:ilvl w:val="0"/>
          <w:numId w:val="39"/>
        </w:numPr>
        <w:spacing w:before="180" w:after="180" w:line="240" w:lineRule="auto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Использовать команду rebase вместо команды merge.</w:t>
      </w:r>
    </w:p>
    <w:p w:rsidR="00D41C1F" w:rsidRPr="00D41C1F" w:rsidRDefault="00D41C1F" w:rsidP="00D41C1F">
      <w:pPr>
        <w:spacing w:after="24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Итак, мы вернулись в точку до первого слияния и хотим перенести изменения из ветки master в нашу ветку style.</w:t>
      </w:r>
    </w:p>
    <w:p w:rsidR="00D41C1F" w:rsidRPr="00D41C1F" w:rsidRDefault="00D41C1F" w:rsidP="00D41C1F">
      <w:pPr>
        <w:spacing w:after="24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На этот раз для переноса изменений из ветки master мы будем использовать команду rebase вместо слияния.</w:t>
      </w:r>
    </w:p>
    <w:p w:rsidR="00D41C1F" w:rsidRPr="00D41C1F" w:rsidRDefault="00D41C1F" w:rsidP="00D41C1F">
      <w:pPr>
        <w:shd w:val="clear" w:color="auto" w:fill="BDC3C7"/>
        <w:spacing w:before="150" w:after="0" w:line="300" w:lineRule="atLeast"/>
        <w:textAlignment w:val="bottom"/>
        <w:outlineLvl w:val="3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</w:pPr>
      <w:r w:rsidRPr="00D41C1F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  <w:lastRenderedPageBreak/>
        <w:t>ВЫПОЛНИТЕ</w:t>
      </w:r>
      <w:r w:rsidRPr="00D41C1F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  <w:t>: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git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checkout style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git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rebase master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git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hist</w:t>
      </w:r>
    </w:p>
    <w:p w:rsidR="00D41C1F" w:rsidRPr="00D41C1F" w:rsidRDefault="00D41C1F" w:rsidP="00D41C1F">
      <w:pPr>
        <w:shd w:val="clear" w:color="auto" w:fill="BDC3C7"/>
        <w:spacing w:before="150" w:after="0" w:line="300" w:lineRule="atLeast"/>
        <w:textAlignment w:val="bottom"/>
        <w:outlineLvl w:val="3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</w:pPr>
      <w:r w:rsidRPr="00D41C1F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  <w:t>РЕЗУЛЬТАТ</w:t>
      </w:r>
      <w:r w:rsidRPr="00D41C1F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  <w:t>: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$ go style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Switched to branch 'style'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$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$ </w:t>
      </w: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git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rebase master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First, rewinding head to replay your work on top of it...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Applying: Added css stylesheet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Applying: Hello uses style.css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Applying: Updated index.html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$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$ </w:t>
      </w: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git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hist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* 6e6c76a 2011-03-09 | Updated index.html (HEAD, style) [Alexander Shvets]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* 1436f13 2011-03-09 | Hello uses style.css [Alexander Shvets]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* 59da9a7 2011-03-09 | Added css stylesheet [Alexander Shvets]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* 6c0f848 2011-03-09 | Added README (master) [Alexander Shvets]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* 8029c07 2011-03-09 | Added index.html. [Alexander Shvets]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* 567948a 2011-03-09 | Moved hello.html to lib [Alexander Shvets]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* 6a78635 2011-03-09 | Add an author/email comment [Alexander Shvets]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* </w:t>
      </w: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fa3c141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2011-03-09 | Added HTML header (v1) [Alexander Shvets]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* 8c32287 2011-03-09 | Added standard HTML page tags (v1-beta) [Alexander Shvets]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* 43628f7 2011-03-09 | Added h1 tag [Alexander Shvets]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* 911e8c9 2011-03-09 | First Commit [Alexander Shvets]</w:t>
      </w:r>
    </w:p>
    <w:p w:rsidR="00D41C1F" w:rsidRPr="00D41C1F" w:rsidRDefault="00D41C1F" w:rsidP="00113750">
      <w:pPr>
        <w:pStyle w:val="222"/>
      </w:pPr>
      <w:r w:rsidRPr="00D41C1F">
        <w:rPr>
          <w:i/>
          <w:iCs/>
          <w:color w:val="ECF0F1"/>
        </w:rPr>
        <w:t>01</w:t>
      </w:r>
      <w:r w:rsidRPr="00D41C1F">
        <w:t>Слияние VS перебазирование</w:t>
      </w:r>
    </w:p>
    <w:p w:rsidR="00D41C1F" w:rsidRPr="00D41C1F" w:rsidRDefault="00D41C1F" w:rsidP="00D41C1F">
      <w:pPr>
        <w:spacing w:after="24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lastRenderedPageBreak/>
        <w:t>Конечный результат перебазирования очень похож на результат слияния. Ветка style в настоящее время содержит все свои изменения, а также все изменения ветки master. Однако, дерево коммитов значительно отличается. Дерево коммитов ветки style было переписано таким образом, что ветка master является частью истории коммитов. Это делает цепь коммитов линейной и гораздо более читабельной.</w:t>
      </w:r>
    </w:p>
    <w:p w:rsidR="00D41C1F" w:rsidRPr="00D41C1F" w:rsidRDefault="00D41C1F" w:rsidP="00113750">
      <w:pPr>
        <w:pStyle w:val="1"/>
      </w:pPr>
      <w:r w:rsidRPr="00D41C1F">
        <w:rPr>
          <w:i/>
          <w:iCs/>
          <w:color w:val="ECF0F1"/>
        </w:rPr>
        <w:t>02</w:t>
      </w:r>
      <w:r w:rsidRPr="00D41C1F">
        <w:t>Когда использовать перебазирование, а когда слияние?</w:t>
      </w:r>
    </w:p>
    <w:p w:rsidR="00D41C1F" w:rsidRPr="00D41C1F" w:rsidRDefault="00D41C1F" w:rsidP="00D41C1F">
      <w:pPr>
        <w:spacing w:after="24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Не используйте перебазирование …</w:t>
      </w:r>
    </w:p>
    <w:p w:rsidR="00D41C1F" w:rsidRPr="00D41C1F" w:rsidRDefault="00D41C1F" w:rsidP="00D41C1F">
      <w:pPr>
        <w:numPr>
          <w:ilvl w:val="0"/>
          <w:numId w:val="40"/>
        </w:numPr>
        <w:spacing w:before="180" w:after="180" w:line="240" w:lineRule="auto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Если ветка является публичной и расшаренной. Переписывание общих веток будет мешать работе других членов команды.</w:t>
      </w:r>
    </w:p>
    <w:p w:rsidR="00D41C1F" w:rsidRPr="00D41C1F" w:rsidRDefault="00D41C1F" w:rsidP="00D41C1F">
      <w:pPr>
        <w:numPr>
          <w:ilvl w:val="0"/>
          <w:numId w:val="40"/>
        </w:numPr>
        <w:spacing w:after="0" w:line="240" w:lineRule="auto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Когда важна </w:t>
      </w:r>
      <w:r w:rsidRPr="00D41C1F">
        <w:rPr>
          <w:rFonts w:ascii="Arial" w:eastAsia="Times New Roman" w:hAnsi="Arial" w:cs="Arial"/>
          <w:i/>
          <w:iCs/>
          <w:color w:val="444444"/>
          <w:sz w:val="24"/>
          <w:szCs w:val="24"/>
          <w:lang w:eastAsia="ru-RU"/>
        </w:rPr>
        <w:t>точная</w:t>
      </w: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история коммитов ветки (так как команда rebase переписывает историю коммитов).</w:t>
      </w:r>
    </w:p>
    <w:p w:rsidR="00D41C1F" w:rsidRPr="00D41C1F" w:rsidRDefault="00D41C1F" w:rsidP="00D41C1F">
      <w:pPr>
        <w:spacing w:after="24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Учитывая приведенные выше рекомендации, я предпочитаю использовать rebase для кратковременных, локальных веток, а слияние для веток в публичном репозитории.</w:t>
      </w:r>
    </w:p>
    <w:p w:rsidR="00D41C1F" w:rsidRPr="00D41C1F" w:rsidRDefault="00D41C1F" w:rsidP="00D41C1F">
      <w:pPr>
        <w:spacing w:after="0" w:line="240" w:lineRule="auto"/>
        <w:jc w:val="right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hyperlink r:id="rId32" w:history="1">
        <w:r w:rsidRPr="00D41C1F">
          <w:rPr>
            <w:rFonts w:ascii="Arial" w:eastAsia="Times New Roman" w:hAnsi="Arial" w:cs="Arial"/>
            <w:color w:val="FFFFFF"/>
            <w:sz w:val="23"/>
            <w:szCs w:val="23"/>
            <w:u w:val="single"/>
            <w:bdr w:val="none" w:sz="0" w:space="0" w:color="auto" w:frame="1"/>
            <w:shd w:val="clear" w:color="auto" w:fill="E67E22"/>
            <w:lang w:eastAsia="ru-RU"/>
          </w:rPr>
          <w:t>35. Слияние в ветку master</w:t>
        </w:r>
      </w:hyperlink>
    </w:p>
    <w:p w:rsidR="00D41C1F" w:rsidRPr="00D41C1F" w:rsidRDefault="00D41C1F" w:rsidP="00D41C1F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hyperlink r:id="rId33" w:history="1">
        <w:r w:rsidRPr="00D41C1F">
          <w:rPr>
            <w:rFonts w:ascii="Arial" w:eastAsia="Times New Roman" w:hAnsi="Arial" w:cs="Arial"/>
            <w:color w:val="FFFFFF"/>
            <w:sz w:val="23"/>
            <w:szCs w:val="23"/>
            <w:u w:val="single"/>
            <w:bdr w:val="none" w:sz="0" w:space="0" w:color="auto" w:frame="1"/>
            <w:shd w:val="clear" w:color="auto" w:fill="BDC3C7"/>
            <w:lang w:eastAsia="ru-RU"/>
          </w:rPr>
          <w:t>33. Сброс ветки master</w:t>
        </w:r>
      </w:hyperlink>
    </w:p>
    <w:p w:rsidR="00D41C1F" w:rsidRPr="00D41C1F" w:rsidRDefault="00D41C1F" w:rsidP="000913EA">
      <w:pPr>
        <w:pStyle w:val="1"/>
      </w:pPr>
      <w:r w:rsidRPr="00D41C1F">
        <w:t>35. Слияние в ветку master</w:t>
      </w:r>
    </w:p>
    <w:p w:rsidR="00D41C1F" w:rsidRPr="00D41C1F" w:rsidRDefault="00D41C1F" w:rsidP="00113750">
      <w:pPr>
        <w:pStyle w:val="222"/>
      </w:pPr>
      <w:r w:rsidRPr="00D41C1F">
        <w:t>Цели</w:t>
      </w:r>
    </w:p>
    <w:p w:rsidR="00D41C1F" w:rsidRPr="00D41C1F" w:rsidRDefault="00D41C1F" w:rsidP="00D41C1F">
      <w:pPr>
        <w:numPr>
          <w:ilvl w:val="0"/>
          <w:numId w:val="41"/>
        </w:numP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Мы поддерживали соответствие ветки style с веткой master (с помощью rebase), теперь давайте сольем изменения style в ветку master.</w:t>
      </w:r>
    </w:p>
    <w:p w:rsidR="00D41C1F" w:rsidRPr="00D41C1F" w:rsidRDefault="00D41C1F" w:rsidP="00113750">
      <w:pPr>
        <w:pStyle w:val="222"/>
      </w:pPr>
      <w:r w:rsidRPr="00D41C1F">
        <w:rPr>
          <w:i/>
          <w:iCs/>
          <w:color w:val="ECF0F1"/>
        </w:rPr>
        <w:t>01</w:t>
      </w:r>
      <w:r w:rsidRPr="00D41C1F">
        <w:t>Слияние style в master</w:t>
      </w:r>
    </w:p>
    <w:p w:rsidR="00D41C1F" w:rsidRPr="00D41C1F" w:rsidRDefault="00D41C1F" w:rsidP="00D41C1F">
      <w:pPr>
        <w:shd w:val="clear" w:color="auto" w:fill="BDC3C7"/>
        <w:spacing w:before="150" w:after="0" w:line="300" w:lineRule="atLeast"/>
        <w:textAlignment w:val="bottom"/>
        <w:outlineLvl w:val="3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  <w:t>ВЫПОЛНИТЕ: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git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checkout master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git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merge style</w:t>
      </w:r>
    </w:p>
    <w:p w:rsidR="00D41C1F" w:rsidRPr="00D41C1F" w:rsidRDefault="00D41C1F" w:rsidP="00D41C1F">
      <w:pPr>
        <w:shd w:val="clear" w:color="auto" w:fill="BDC3C7"/>
        <w:spacing w:before="150" w:after="0" w:line="300" w:lineRule="atLeast"/>
        <w:textAlignment w:val="bottom"/>
        <w:outlineLvl w:val="3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</w:pPr>
      <w:r w:rsidRPr="00D41C1F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  <w:t>РЕЗУЛЬТАТ</w:t>
      </w:r>
      <w:r w:rsidRPr="00D41C1F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  <w:t>: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$ </w:t>
      </w: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git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checkout master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Switched to branch 'master'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$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$ </w:t>
      </w: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git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merge style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Updating 6c0f848</w:t>
      </w: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..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6e6c76a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Fast-forward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lastRenderedPageBreak/>
        <w:t xml:space="preserve"> index.html       |    2 +-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</w:t>
      </w: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lib/style.css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|    8 ++++++++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</w:t>
      </w: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lib/hello.html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  |    6 ++++--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3 files changed, 13 </w:t>
      </w: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insertions(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+), 3 deletions(-)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</w:t>
      </w:r>
      <w:r w:rsidRPr="00D41C1F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t>create mode 100644 lib/style.css</w:t>
      </w:r>
    </w:p>
    <w:p w:rsidR="00D41C1F" w:rsidRPr="00D41C1F" w:rsidRDefault="00D41C1F" w:rsidP="00D41C1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Поскольку последний коммит ветки master прямо предшествует последнему коммиту ветки style, git может выполнить ускоренное слияние-перемотку. При быстрой перемотке вперед, git просто передвигает указатель вперед, таким образом указывая на тот же коммит, что и ветка style.</w:t>
      </w:r>
    </w:p>
    <w:p w:rsidR="00D41C1F" w:rsidRPr="00D41C1F" w:rsidRDefault="00D41C1F" w:rsidP="00D41C1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При быстрой перемотке конфликтов быть не может.</w:t>
      </w:r>
    </w:p>
    <w:p w:rsidR="00D41C1F" w:rsidRPr="00D41C1F" w:rsidRDefault="00D41C1F" w:rsidP="00113750">
      <w:pPr>
        <w:pStyle w:val="222"/>
      </w:pPr>
      <w:r w:rsidRPr="00D41C1F">
        <w:rPr>
          <w:i/>
          <w:iCs/>
          <w:color w:val="ECF0F1"/>
        </w:rPr>
        <w:t>02</w:t>
      </w:r>
      <w:r w:rsidRPr="00D41C1F">
        <w:t>Просмотрите логи</w:t>
      </w:r>
    </w:p>
    <w:p w:rsidR="00D41C1F" w:rsidRPr="00D41C1F" w:rsidRDefault="00D41C1F" w:rsidP="00D41C1F">
      <w:pPr>
        <w:shd w:val="clear" w:color="auto" w:fill="BDC3C7"/>
        <w:spacing w:before="150" w:after="0" w:line="300" w:lineRule="atLeast"/>
        <w:textAlignment w:val="bottom"/>
        <w:outlineLvl w:val="3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  <w:t>ВЫПОЛНИТЕ: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t>git hist</w:t>
      </w:r>
    </w:p>
    <w:p w:rsidR="00D41C1F" w:rsidRPr="00D41C1F" w:rsidRDefault="00D41C1F" w:rsidP="00D41C1F">
      <w:pPr>
        <w:shd w:val="clear" w:color="auto" w:fill="BDC3C7"/>
        <w:spacing w:before="150" w:after="0" w:line="300" w:lineRule="atLeast"/>
        <w:textAlignment w:val="bottom"/>
        <w:outlineLvl w:val="3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  <w:t>РЕЗУЛЬТАТ: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$ </w:t>
      </w: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git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hist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* 6e6c76a 2011-03-09 | Updated index.html (HEAD, master, style) [Alexander Shvets]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* 1436f13 2011-03-09 | Hello uses style.css [Alexander Shvets]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* 59da9a7 2011-03-09 | Added css stylesheet [Alexander Shvets]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* 6c0f848 2011-03-09 | Added README [Alexander Shvets]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* 8029c07 2011-03-09 | Added index.html. [Alexander Shvets]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* 567948a 2011-03-09 | Moved hello.html to lib [Alexander Shvets]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* 6a78635 2011-03-09 | Add an author/email comment [Alexander Shvets]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* </w:t>
      </w: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fa3c141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2011-03-09 | Added HTML header (v1) [Alexander Shvets]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* 8c32287 2011-03-09 | Added standard HTML page tags (v1-beta) [Alexander Shvets]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* 43628f7 2011-03-09 | Added h1 tag [Alexander Shvets]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* 911e8c9 2011-03-09 | First Commit [Alexander Shvets]</w:t>
      </w:r>
    </w:p>
    <w:p w:rsidR="00D41C1F" w:rsidRPr="00D41C1F" w:rsidRDefault="00D41C1F" w:rsidP="00D41C1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Теперь ветки style и master идентичны.</w:t>
      </w:r>
    </w:p>
    <w:p w:rsidR="00D41C1F" w:rsidRPr="000913EA" w:rsidRDefault="00D41C1F" w:rsidP="000913EA">
      <w:pPr>
        <w:pStyle w:val="1"/>
      </w:pPr>
      <w:r w:rsidRPr="000913EA">
        <w:t>36. Несколько репозиториев</w:t>
      </w:r>
    </w:p>
    <w:p w:rsidR="00D41C1F" w:rsidRDefault="00D41C1F" w:rsidP="00D41C1F">
      <w:pPr>
        <w:pStyle w:val="a4"/>
        <w:shd w:val="clear" w:color="auto" w:fill="FFFFFF"/>
        <w:spacing w:before="0" w:beforeAutospacing="0" w:after="240" w:afterAutospacing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lastRenderedPageBreak/>
        <w:t>До сих пор мы работали с одним git репозиторием. Однако, git удается отлично работать с несколькими репозиториями. Эти дополнительные репозитории могут храниться локально, или доступ к ним может осуществляться через сетевое подключение.</w:t>
      </w:r>
    </w:p>
    <w:p w:rsidR="00D41C1F" w:rsidRDefault="00D41C1F" w:rsidP="00D41C1F">
      <w:pPr>
        <w:pStyle w:val="a4"/>
        <w:shd w:val="clear" w:color="auto" w:fill="FFFFFF"/>
        <w:spacing w:before="0" w:beforeAutospacing="0" w:after="240" w:afterAutospacing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В следующем разделе мы создадим новый репозиторий с именем «cloned_hello». Мы покажем, как перемещать изменения из одного репозитория в другой и как разрешать конфликты, возникающие в результате работы с двумя репозиториями.</w:t>
      </w:r>
    </w:p>
    <w:p w:rsidR="00D41C1F" w:rsidRDefault="00D41C1F" w:rsidP="00D41C1F">
      <w:pPr>
        <w:pStyle w:val="a4"/>
        <w:shd w:val="clear" w:color="auto" w:fill="FFFFFF"/>
        <w:spacing w:before="0" w:beforeAutospacing="0" w:after="240" w:afterAutospacing="0"/>
        <w:rPr>
          <w:rFonts w:ascii="Arial" w:hAnsi="Arial" w:cs="Arial"/>
          <w:color w:val="444444"/>
        </w:rPr>
      </w:pPr>
      <w:r>
        <w:rPr>
          <w:rFonts w:ascii="Arial" w:hAnsi="Arial" w:cs="Arial"/>
          <w:noProof/>
          <w:color w:val="444444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1" name="Прямоугольник 1" descr="git_clon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BB96E7" id="Прямоугольник 1" o:spid="_x0000_s1026" alt="git_clone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" filled="f" stroked="f">
                <o:lock v:ext="edit" aspectratio="t"/>
                <w10:anchorlock/>
              </v:rect>
            </w:pict>
          </mc:Fallback>
        </mc:AlternateContent>
      </w:r>
    </w:p>
    <w:p w:rsidR="00D41C1F" w:rsidRDefault="00D41C1F" w:rsidP="00D41C1F">
      <w:pPr>
        <w:pStyle w:val="a4"/>
        <w:shd w:val="clear" w:color="auto" w:fill="FFFFFF"/>
        <w:spacing w:before="0" w:beforeAutospacing="0" w:after="240" w:afterAutospacing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А пока что поработаем с локальными репозиториями (т.е. репозиториями, хранящимися на вашем локальном жестком диске), однако практически все, что вы узнаете в этом разделе, будет применяться к нескольким репозиториям, несмотря на то, хранятся ли они локально или являются публичными.</w:t>
      </w:r>
    </w:p>
    <w:p w:rsidR="00D41C1F" w:rsidRDefault="00D41C1F" w:rsidP="00D41C1F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444444"/>
        </w:rPr>
      </w:pPr>
      <w:r>
        <w:rPr>
          <w:rStyle w:val="caps"/>
          <w:rFonts w:ascii="Arial" w:hAnsi="Arial" w:cs="Arial"/>
          <w:b/>
          <w:bCs/>
          <w:color w:val="444444"/>
        </w:rPr>
        <w:t>Примечание</w:t>
      </w:r>
      <w:r>
        <w:rPr>
          <w:rStyle w:val="a6"/>
          <w:rFonts w:ascii="Arial" w:hAnsi="Arial" w:cs="Arial"/>
          <w:color w:val="444444"/>
        </w:rPr>
        <w:t>:</w:t>
      </w:r>
      <w:r>
        <w:rPr>
          <w:rStyle w:val="apple-converted-space"/>
          <w:rFonts w:ascii="Arial" w:hAnsi="Arial" w:cs="Arial"/>
          <w:color w:val="444444"/>
        </w:rPr>
        <w:t> </w:t>
      </w:r>
      <w:r>
        <w:rPr>
          <w:rFonts w:ascii="Arial" w:hAnsi="Arial" w:cs="Arial"/>
          <w:color w:val="444444"/>
        </w:rPr>
        <w:t>Мы будем вносить изменения в обе копии наших репозиториев. Обращайте внимание на то, в каком репозитории вы находитесь на каждом шаге в следующих уроках.</w:t>
      </w:r>
    </w:p>
    <w:p w:rsidR="00D41C1F" w:rsidRPr="00D41C1F" w:rsidRDefault="00D41C1F" w:rsidP="000913EA">
      <w:pPr>
        <w:pStyle w:val="1"/>
      </w:pPr>
      <w:r w:rsidRPr="00D41C1F">
        <w:t>37. Клонирование репозиториев</w:t>
      </w:r>
    </w:p>
    <w:p w:rsidR="00D41C1F" w:rsidRPr="00D41C1F" w:rsidRDefault="00D41C1F" w:rsidP="00113750">
      <w:pPr>
        <w:pStyle w:val="222"/>
      </w:pPr>
      <w:r w:rsidRPr="00D41C1F">
        <w:t>Цели</w:t>
      </w:r>
    </w:p>
    <w:p w:rsidR="00D41C1F" w:rsidRPr="00D41C1F" w:rsidRDefault="00D41C1F" w:rsidP="00D41C1F">
      <w:pPr>
        <w:numPr>
          <w:ilvl w:val="0"/>
          <w:numId w:val="42"/>
        </w:numPr>
        <w:spacing w:before="180" w:after="180" w:line="240" w:lineRule="auto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Научиться делать копии репозиториев.</w:t>
      </w:r>
    </w:p>
    <w:p w:rsidR="00D41C1F" w:rsidRPr="00D41C1F" w:rsidRDefault="00D41C1F" w:rsidP="00D41C1F">
      <w:pPr>
        <w:spacing w:after="24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Если вы работаете в команде, последующие 12 глав довольно важны в понимании, т.к. вы почти всегда будете работать с клонированными репозиториями.</w:t>
      </w:r>
    </w:p>
    <w:p w:rsidR="00D41C1F" w:rsidRPr="00D41C1F" w:rsidRDefault="00D41C1F" w:rsidP="00113750">
      <w:pPr>
        <w:pStyle w:val="222"/>
      </w:pPr>
      <w:r w:rsidRPr="00D41C1F">
        <w:rPr>
          <w:i/>
          <w:iCs/>
          <w:color w:val="ECF0F1"/>
        </w:rPr>
        <w:t>01</w:t>
      </w:r>
      <w:r w:rsidRPr="00D41C1F">
        <w:t>Перейдите в рабочий каталог</w:t>
      </w:r>
    </w:p>
    <w:p w:rsidR="00D41C1F" w:rsidRPr="00D41C1F" w:rsidRDefault="00D41C1F" w:rsidP="00D41C1F">
      <w:pPr>
        <w:spacing w:after="24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Перейдите в рабочий каталог и сделайте клон вашего репозитория hello.</w:t>
      </w:r>
    </w:p>
    <w:p w:rsidR="00D41C1F" w:rsidRPr="00D41C1F" w:rsidRDefault="00D41C1F" w:rsidP="00D41C1F">
      <w:pPr>
        <w:shd w:val="clear" w:color="auto" w:fill="BDC3C7"/>
        <w:spacing w:before="150" w:after="0" w:line="300" w:lineRule="atLeast"/>
        <w:textAlignment w:val="bottom"/>
        <w:outlineLvl w:val="3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  <w:t>ВЫПОЛНИТЕ: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t>cd</w:t>
      </w: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t xml:space="preserve"> ..</w:t>
      </w:r>
      <w:proofErr w:type="gramEnd"/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t>pwd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t>ls</w:t>
      </w:r>
    </w:p>
    <w:p w:rsidR="00D41C1F" w:rsidRPr="00D41C1F" w:rsidRDefault="00D41C1F" w:rsidP="00D41C1F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b/>
          <w:bCs/>
          <w:color w:val="FF0000"/>
          <w:sz w:val="24"/>
          <w:szCs w:val="24"/>
          <w:lang w:eastAsia="ru-RU"/>
        </w:rPr>
        <w:t>Примечание: Сейчас мы находимся в рабочем каталоге.</w:t>
      </w:r>
    </w:p>
    <w:p w:rsidR="00D41C1F" w:rsidRPr="00D41C1F" w:rsidRDefault="00D41C1F" w:rsidP="00D41C1F">
      <w:pPr>
        <w:shd w:val="clear" w:color="auto" w:fill="BDC3C7"/>
        <w:spacing w:before="150" w:after="0" w:line="300" w:lineRule="atLeast"/>
        <w:textAlignment w:val="bottom"/>
        <w:outlineLvl w:val="3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</w:pPr>
      <w:r w:rsidRPr="00D41C1F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  <w:t>РЕЗУЛЬТАТ</w:t>
      </w:r>
      <w:r w:rsidRPr="00D41C1F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  <w:t>: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$ </w:t>
      </w: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cd ..</w:t>
      </w:r>
      <w:proofErr w:type="gramEnd"/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$ </w:t>
      </w: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pwd</w:t>
      </w:r>
      <w:proofErr w:type="gramEnd"/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/Users/alex/Documents/Presentations/githowto/auto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t>$ ls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lastRenderedPageBreak/>
        <w:t>hello</w:t>
      </w:r>
    </w:p>
    <w:p w:rsidR="00D41C1F" w:rsidRPr="00D41C1F" w:rsidRDefault="00D41C1F" w:rsidP="00D41C1F">
      <w:pPr>
        <w:spacing w:after="24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В этот момент вы должны находиться в «рабочем» каталоге. Здесь должен быть единственный репозиторий под названием «hello».</w:t>
      </w:r>
    </w:p>
    <w:p w:rsidR="00D41C1F" w:rsidRPr="00D41C1F" w:rsidRDefault="00D41C1F" w:rsidP="00113750">
      <w:pPr>
        <w:pStyle w:val="222"/>
      </w:pPr>
      <w:r w:rsidRPr="00D41C1F">
        <w:rPr>
          <w:i/>
          <w:iCs/>
          <w:color w:val="ECF0F1"/>
        </w:rPr>
        <w:t>02</w:t>
      </w:r>
      <w:r w:rsidRPr="00D41C1F">
        <w:t>Создайте клон репозитория hello</w:t>
      </w:r>
    </w:p>
    <w:p w:rsidR="00D41C1F" w:rsidRPr="00D41C1F" w:rsidRDefault="00D41C1F" w:rsidP="00D41C1F">
      <w:pPr>
        <w:spacing w:after="24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Давайте создадим клон репозитория.</w:t>
      </w:r>
    </w:p>
    <w:p w:rsidR="00D41C1F" w:rsidRPr="00D41C1F" w:rsidRDefault="00D41C1F" w:rsidP="00D41C1F">
      <w:pPr>
        <w:shd w:val="clear" w:color="auto" w:fill="BDC3C7"/>
        <w:spacing w:before="150" w:after="0" w:line="300" w:lineRule="atLeast"/>
        <w:textAlignment w:val="bottom"/>
        <w:outlineLvl w:val="3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</w:pPr>
      <w:r w:rsidRPr="00D41C1F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  <w:t>ВЫПОЛНИТЕ</w:t>
      </w:r>
      <w:r w:rsidRPr="00D41C1F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  <w:t>: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git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clone hello cloned_hello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ls</w:t>
      </w:r>
      <w:proofErr w:type="gramEnd"/>
    </w:p>
    <w:p w:rsidR="00D41C1F" w:rsidRPr="00D41C1F" w:rsidRDefault="00D41C1F" w:rsidP="00D41C1F">
      <w:pPr>
        <w:shd w:val="clear" w:color="auto" w:fill="BDC3C7"/>
        <w:spacing w:before="150" w:after="0" w:line="300" w:lineRule="atLeast"/>
        <w:textAlignment w:val="bottom"/>
        <w:outlineLvl w:val="3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</w:pPr>
      <w:r w:rsidRPr="00D41C1F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  <w:t>РЕЗУЛЬТАТ</w:t>
      </w:r>
      <w:r w:rsidRPr="00D41C1F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  <w:t>: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$ </w:t>
      </w: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git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clone hello cloned_hello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Cloning into cloned_hello...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done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.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t>$ ls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t>cloned_hello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t>hello</w:t>
      </w:r>
    </w:p>
    <w:p w:rsidR="00D41C1F" w:rsidRPr="00D41C1F" w:rsidRDefault="00D41C1F" w:rsidP="00D41C1F">
      <w:pPr>
        <w:spacing w:after="24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В вашем рабочем каталоге теперь должно быть два репозитория: оригинальный репозиторий «hello» и клонированный репозиторий «cloned_hello»</w:t>
      </w:r>
    </w:p>
    <w:p w:rsidR="00D41C1F" w:rsidRPr="00D41C1F" w:rsidRDefault="00D41C1F" w:rsidP="00D41C1F">
      <w:pPr>
        <w:spacing w:after="0" w:line="240" w:lineRule="auto"/>
        <w:jc w:val="right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hyperlink r:id="rId34" w:history="1">
        <w:r w:rsidRPr="00D41C1F">
          <w:rPr>
            <w:rFonts w:ascii="Arial" w:eastAsia="Times New Roman" w:hAnsi="Arial" w:cs="Arial"/>
            <w:color w:val="FFFFFF"/>
            <w:sz w:val="23"/>
            <w:szCs w:val="23"/>
            <w:u w:val="single"/>
            <w:bdr w:val="none" w:sz="0" w:space="0" w:color="auto" w:frame="1"/>
            <w:shd w:val="clear" w:color="auto" w:fill="E67E22"/>
            <w:lang w:eastAsia="ru-RU"/>
          </w:rPr>
          <w:t>38. Просмотр клонированного репозитория</w:t>
        </w:r>
      </w:hyperlink>
    </w:p>
    <w:p w:rsidR="00D41C1F" w:rsidRPr="00D41C1F" w:rsidRDefault="00D41C1F" w:rsidP="00D41C1F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hyperlink r:id="rId35" w:history="1">
        <w:r w:rsidRPr="00D41C1F">
          <w:rPr>
            <w:rFonts w:ascii="Arial" w:eastAsia="Times New Roman" w:hAnsi="Arial" w:cs="Arial"/>
            <w:color w:val="FFFFFF"/>
            <w:sz w:val="23"/>
            <w:szCs w:val="23"/>
            <w:u w:val="single"/>
            <w:bdr w:val="none" w:sz="0" w:space="0" w:color="auto" w:frame="1"/>
            <w:shd w:val="clear" w:color="auto" w:fill="BDC3C7"/>
            <w:lang w:eastAsia="ru-RU"/>
          </w:rPr>
          <w:t>36. Несколько репозиториев</w:t>
        </w:r>
      </w:hyperlink>
    </w:p>
    <w:p w:rsidR="00D41C1F" w:rsidRPr="00D41C1F" w:rsidRDefault="00D41C1F" w:rsidP="000913EA">
      <w:pPr>
        <w:pStyle w:val="1"/>
      </w:pPr>
      <w:r w:rsidRPr="00D41C1F">
        <w:t>38. Просмотр клонированного репозитория</w:t>
      </w:r>
    </w:p>
    <w:p w:rsidR="00D41C1F" w:rsidRPr="00D41C1F" w:rsidRDefault="00D41C1F" w:rsidP="00113750">
      <w:pPr>
        <w:pStyle w:val="222"/>
      </w:pPr>
      <w:r w:rsidRPr="00D41C1F">
        <w:t>Цели</w:t>
      </w:r>
    </w:p>
    <w:p w:rsidR="00D41C1F" w:rsidRPr="00D41C1F" w:rsidRDefault="00D41C1F" w:rsidP="00D41C1F">
      <w:pPr>
        <w:numPr>
          <w:ilvl w:val="0"/>
          <w:numId w:val="43"/>
        </w:numP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Узнать о ветках в удаленных репозиториях.</w:t>
      </w:r>
    </w:p>
    <w:p w:rsidR="00D41C1F" w:rsidRPr="00D41C1F" w:rsidRDefault="00D41C1F" w:rsidP="00113750">
      <w:pPr>
        <w:pStyle w:val="222"/>
      </w:pPr>
      <w:r w:rsidRPr="00D41C1F">
        <w:rPr>
          <w:i/>
          <w:iCs/>
          <w:color w:val="ECF0F1"/>
        </w:rPr>
        <w:t>01</w:t>
      </w:r>
      <w:r w:rsidRPr="00D41C1F">
        <w:t>Посмотрите на клонированный репозиторий</w:t>
      </w:r>
    </w:p>
    <w:p w:rsidR="00D41C1F" w:rsidRPr="00D41C1F" w:rsidRDefault="00D41C1F" w:rsidP="00D41C1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Давайте взглянем на клонированный репозиторий.</w:t>
      </w:r>
    </w:p>
    <w:p w:rsidR="00D41C1F" w:rsidRPr="00D41C1F" w:rsidRDefault="00D41C1F" w:rsidP="00D41C1F">
      <w:pPr>
        <w:shd w:val="clear" w:color="auto" w:fill="BDC3C7"/>
        <w:spacing w:before="150" w:after="0" w:line="300" w:lineRule="atLeast"/>
        <w:textAlignment w:val="bottom"/>
        <w:outlineLvl w:val="3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  <w:t>ВЫПОЛНИТЕ: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t>cd cloned_hello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t>ls</w:t>
      </w:r>
    </w:p>
    <w:p w:rsidR="00D41C1F" w:rsidRPr="00D41C1F" w:rsidRDefault="00D41C1F" w:rsidP="00D41C1F">
      <w:pPr>
        <w:shd w:val="clear" w:color="auto" w:fill="BDC3C7"/>
        <w:spacing w:before="150" w:after="0" w:line="300" w:lineRule="atLeast"/>
        <w:textAlignment w:val="bottom"/>
        <w:outlineLvl w:val="3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  <w:t>РЕЗУЛЬТАТ: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$ </w:t>
      </w: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cd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cloned_hello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lastRenderedPageBreak/>
        <w:t xml:space="preserve">$ </w:t>
      </w: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ls</w:t>
      </w:r>
      <w:proofErr w:type="gramEnd"/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README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index.html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t>lib</w:t>
      </w:r>
    </w:p>
    <w:p w:rsidR="00D41C1F" w:rsidRPr="00D41C1F" w:rsidRDefault="00D41C1F" w:rsidP="00D41C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Вы увидите список всех файлов на верхнем уровне оригинального репозитория </w:t>
      </w:r>
      <w:r w:rsidRPr="00D41C1F">
        <w:rPr>
          <w:rFonts w:ascii="Consolas" w:eastAsia="Times New Roman" w:hAnsi="Consolas" w:cs="Consolas"/>
          <w:color w:val="444444"/>
          <w:sz w:val="20"/>
          <w:szCs w:val="20"/>
          <w:shd w:val="clear" w:color="auto" w:fill="EEEEEE"/>
          <w:lang w:eastAsia="ru-RU"/>
        </w:rPr>
        <w:t>README</w:t>
      </w: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, </w:t>
      </w:r>
      <w:r w:rsidRPr="00D41C1F">
        <w:rPr>
          <w:rFonts w:ascii="Consolas" w:eastAsia="Times New Roman" w:hAnsi="Consolas" w:cs="Consolas"/>
          <w:color w:val="444444"/>
          <w:sz w:val="20"/>
          <w:szCs w:val="20"/>
          <w:shd w:val="clear" w:color="auto" w:fill="EEEEEE"/>
          <w:lang w:eastAsia="ru-RU"/>
        </w:rPr>
        <w:t>index.html</w:t>
      </w: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и </w:t>
      </w:r>
      <w:r w:rsidRPr="00D41C1F">
        <w:rPr>
          <w:rFonts w:ascii="Consolas" w:eastAsia="Times New Roman" w:hAnsi="Consolas" w:cs="Consolas"/>
          <w:color w:val="444444"/>
          <w:sz w:val="20"/>
          <w:szCs w:val="20"/>
          <w:shd w:val="clear" w:color="auto" w:fill="EEEEEE"/>
          <w:lang w:eastAsia="ru-RU"/>
        </w:rPr>
        <w:t>lib</w:t>
      </w: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).</w:t>
      </w:r>
    </w:p>
    <w:p w:rsidR="00D41C1F" w:rsidRPr="00D41C1F" w:rsidRDefault="00D41C1F" w:rsidP="00113750">
      <w:pPr>
        <w:pStyle w:val="222"/>
      </w:pPr>
      <w:r w:rsidRPr="00D41C1F">
        <w:rPr>
          <w:i/>
          <w:iCs/>
          <w:color w:val="ECF0F1"/>
        </w:rPr>
        <w:t>02</w:t>
      </w:r>
      <w:r w:rsidRPr="00D41C1F">
        <w:t>Просмотрите историю репозитория</w:t>
      </w:r>
    </w:p>
    <w:p w:rsidR="00D41C1F" w:rsidRPr="00D41C1F" w:rsidRDefault="00D41C1F" w:rsidP="00D41C1F">
      <w:pPr>
        <w:shd w:val="clear" w:color="auto" w:fill="BDC3C7"/>
        <w:spacing w:before="150" w:after="0" w:line="300" w:lineRule="atLeast"/>
        <w:textAlignment w:val="bottom"/>
        <w:outlineLvl w:val="3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  <w:t>ВЫПОЛНИТЕ: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t>git hist --all</w:t>
      </w:r>
    </w:p>
    <w:p w:rsidR="00D41C1F" w:rsidRPr="00D41C1F" w:rsidRDefault="00D41C1F" w:rsidP="00D41C1F">
      <w:pPr>
        <w:shd w:val="clear" w:color="auto" w:fill="BDC3C7"/>
        <w:spacing w:before="150" w:after="0" w:line="300" w:lineRule="atLeast"/>
        <w:textAlignment w:val="bottom"/>
        <w:outlineLvl w:val="3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</w:pPr>
      <w:r w:rsidRPr="00D41C1F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  <w:t>РЕЗУЛЬТАТ</w:t>
      </w:r>
      <w:r w:rsidRPr="00D41C1F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  <w:t>: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$ </w:t>
      </w: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git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hist --all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* 6e6c76a 2011-03-09 | Updated index.html (HEAD, origin/master, origin/style, origin/HEAD, master) [Alexander Shvets]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* 1436f13 2011-03-09 | Hello uses style.css [Alexander Shvets]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* 59da9a7 2011-03-09 | Added css stylesheet [Alexander Shvets]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* 6c0f848 2011-03-09 | Added README [Alexander Shvets]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* 8029c07 2011-03-09 | Added index.html. [Alexander Shvets]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* 567948a 2011-03-09 | Moved hello.html to lib [Alexander Shvets]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* 6a78635 2011-03-09 | Add an author/email comment [Alexander Shvets]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* </w:t>
      </w: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fa3c141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2011-03-09 | Added HTML header (v1) [Alexander Shvets]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* 8c32287 2011-03-09 | Added standard HTML page tags (v1-beta) [Alexander Shvets]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* 43628f7 2011-03-09 | Added h1 tag [Alexander Shvets]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* 911e8c9 2011-03-09 | First Commit [Alexander Shvets]</w:t>
      </w:r>
    </w:p>
    <w:p w:rsidR="00D41C1F" w:rsidRPr="00D41C1F" w:rsidRDefault="00D41C1F" w:rsidP="00D41C1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Вы увидите список всех коммитов в новый репозиторий, и он должен (более или менее) совпадать с историей коммитов в оригинальном репозитории. Единственная разница должна быть в названиях веток.</w:t>
      </w:r>
    </w:p>
    <w:p w:rsidR="00D41C1F" w:rsidRPr="00D41C1F" w:rsidRDefault="00D41C1F" w:rsidP="00113750">
      <w:pPr>
        <w:pStyle w:val="222"/>
      </w:pPr>
      <w:r w:rsidRPr="00D41C1F">
        <w:rPr>
          <w:i/>
          <w:iCs/>
          <w:color w:val="ECF0F1"/>
        </w:rPr>
        <w:t>03</w:t>
      </w:r>
      <w:r w:rsidRPr="00D41C1F">
        <w:t>Удаленные ветки</w:t>
      </w:r>
    </w:p>
    <w:p w:rsidR="00D41C1F" w:rsidRPr="00D41C1F" w:rsidRDefault="00D41C1F" w:rsidP="00D41C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Вы увидите ветку </w:t>
      </w:r>
      <w:r w:rsidRPr="00D41C1F"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  <w:t>master</w:t>
      </w: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(</w:t>
      </w:r>
      <w:r w:rsidRPr="00D41C1F"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  <w:t>HEAD</w:t>
      </w: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) в списке истории. Вы также увидите ветки со странными именами (</w:t>
      </w:r>
      <w:r w:rsidRPr="00D41C1F"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  <w:t>origin/master</w:t>
      </w: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, </w:t>
      </w:r>
      <w:r w:rsidRPr="00D41C1F"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  <w:t>origin/style</w:t>
      </w: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и </w:t>
      </w:r>
      <w:r w:rsidRPr="00D41C1F"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  <w:t>origin/HEAD</w:t>
      </w: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). Мы поговорим о них чуть позже.</w:t>
      </w:r>
    </w:p>
    <w:p w:rsidR="00D41C1F" w:rsidRPr="00D41C1F" w:rsidRDefault="00D41C1F" w:rsidP="000913EA">
      <w:pPr>
        <w:pStyle w:val="1"/>
      </w:pPr>
      <w:r w:rsidRPr="00D41C1F">
        <w:t>39. Что такое origin?</w:t>
      </w:r>
    </w:p>
    <w:p w:rsidR="00D41C1F" w:rsidRPr="00D41C1F" w:rsidRDefault="00D41C1F" w:rsidP="00113750">
      <w:pPr>
        <w:pStyle w:val="222"/>
      </w:pPr>
      <w:r w:rsidRPr="00D41C1F">
        <w:lastRenderedPageBreak/>
        <w:t>Цели</w:t>
      </w:r>
    </w:p>
    <w:p w:rsidR="00D41C1F" w:rsidRPr="00D41C1F" w:rsidRDefault="00D41C1F" w:rsidP="00D41C1F">
      <w:pPr>
        <w:numPr>
          <w:ilvl w:val="0"/>
          <w:numId w:val="44"/>
        </w:numP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 xml:space="preserve">Узнать </w:t>
      </w:r>
      <w:proofErr w:type="gramStart"/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об именах</w:t>
      </w:r>
      <w:proofErr w:type="gramEnd"/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 xml:space="preserve"> удаленных репозиториев.</w:t>
      </w:r>
    </w:p>
    <w:p w:rsidR="00D41C1F" w:rsidRPr="00D41C1F" w:rsidRDefault="00D41C1F" w:rsidP="00D41C1F">
      <w:pPr>
        <w:shd w:val="clear" w:color="auto" w:fill="BDC3C7"/>
        <w:spacing w:before="150" w:after="0" w:line="300" w:lineRule="atLeast"/>
        <w:textAlignment w:val="bottom"/>
        <w:outlineLvl w:val="3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</w:pPr>
      <w:r w:rsidRPr="00D41C1F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  <w:t>ВЫПОЛНИТЕ</w:t>
      </w:r>
      <w:r w:rsidRPr="00D41C1F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  <w:t>: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git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remote</w:t>
      </w:r>
    </w:p>
    <w:p w:rsidR="00D41C1F" w:rsidRPr="00D41C1F" w:rsidRDefault="00D41C1F" w:rsidP="00D41C1F">
      <w:pPr>
        <w:shd w:val="clear" w:color="auto" w:fill="BDC3C7"/>
        <w:spacing w:before="150" w:after="0" w:line="300" w:lineRule="atLeast"/>
        <w:textAlignment w:val="bottom"/>
        <w:outlineLvl w:val="3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</w:pPr>
      <w:r w:rsidRPr="00D41C1F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  <w:t>РЕЗУЛЬТАТ</w:t>
      </w:r>
      <w:r w:rsidRPr="00D41C1F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  <w:t>: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$ </w:t>
      </w: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git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remote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origin</w:t>
      </w:r>
      <w:proofErr w:type="gramEnd"/>
    </w:p>
    <w:p w:rsidR="00D41C1F" w:rsidRPr="00D41C1F" w:rsidRDefault="00D41C1F" w:rsidP="00D41C1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Мы видим, что клонированный репозиторий знает об имени по умолчанию удаленного репозитория. Давайте посмотрим, можем ли мы получить более подробную информацию об имени по умолчанию:</w:t>
      </w:r>
    </w:p>
    <w:p w:rsidR="00D41C1F" w:rsidRPr="00D41C1F" w:rsidRDefault="00D41C1F" w:rsidP="00D41C1F">
      <w:pPr>
        <w:shd w:val="clear" w:color="auto" w:fill="BDC3C7"/>
        <w:spacing w:before="150" w:after="0" w:line="300" w:lineRule="atLeast"/>
        <w:textAlignment w:val="bottom"/>
        <w:outlineLvl w:val="3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</w:pPr>
      <w:r w:rsidRPr="00D41C1F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  <w:t>ВЫПОЛНИТЕ</w:t>
      </w:r>
      <w:r w:rsidRPr="00D41C1F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  <w:t>: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git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remote show origin</w:t>
      </w:r>
    </w:p>
    <w:p w:rsidR="00D41C1F" w:rsidRPr="00D41C1F" w:rsidRDefault="00D41C1F" w:rsidP="00D41C1F">
      <w:pPr>
        <w:shd w:val="clear" w:color="auto" w:fill="BDC3C7"/>
        <w:spacing w:before="150" w:after="0" w:line="300" w:lineRule="atLeast"/>
        <w:textAlignment w:val="bottom"/>
        <w:outlineLvl w:val="3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</w:pPr>
      <w:r w:rsidRPr="00D41C1F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  <w:t>РЕЗУЛЬТАТ</w:t>
      </w:r>
      <w:r w:rsidRPr="00D41C1F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  <w:t>: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$ </w:t>
      </w: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git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remote show origin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* </w:t>
      </w: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remote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origin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 Fetch URL: /Users/</w:t>
      </w: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alex/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Documents/Presentations/githowto/auto/hello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 </w:t>
      </w: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Push  URL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: /Users/alex/Documents/Presentations/githowto/auto/hello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 HEAD branch (remote HEAD is ambiguous, may be one of the following):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   </w:t>
      </w: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style</w:t>
      </w:r>
      <w:proofErr w:type="gramEnd"/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   </w:t>
      </w: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master</w:t>
      </w:r>
      <w:proofErr w:type="gramEnd"/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 Remote branches: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   </w:t>
      </w: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style  tracked</w:t>
      </w:r>
      <w:proofErr w:type="gramEnd"/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   </w:t>
      </w: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master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tracked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 Local branch configured for 'git pull':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   </w:t>
      </w: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master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merges with remote master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 Local ref configured for 'git push':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   </w:t>
      </w: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master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pushes to master (up to date)</w:t>
      </w:r>
    </w:p>
    <w:p w:rsidR="00D41C1F" w:rsidRPr="00D41C1F" w:rsidRDefault="00D41C1F" w:rsidP="00D41C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 xml:space="preserve">Мы видим, что «имя по </w:t>
      </w:r>
      <w:proofErr w:type="gramStart"/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умолчанию»(</w:t>
      </w:r>
      <w:proofErr w:type="gramEnd"/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«origin») удаленного репозитория – оригинальное </w:t>
      </w:r>
      <w:r w:rsidRPr="00D41C1F"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  <w:t>hello</w:t>
      </w: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 xml:space="preserve">. Удаленные репозитории обычно размещаются на отдельной машине, возможно, централизованном сервере. Однако, как мы видим здесь, они могут с тем же успехом указывать на репозиторий на той же машине. Нет ничего особенного в имени «origin», однако существует традиция использовать «origin» в </w:t>
      </w: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lastRenderedPageBreak/>
        <w:t>качестве имени первичного централизованного репозитория (если таковой имеется).</w:t>
      </w:r>
    </w:p>
    <w:p w:rsidR="00D41C1F" w:rsidRPr="00D41C1F" w:rsidRDefault="00D41C1F" w:rsidP="000913EA">
      <w:pPr>
        <w:pStyle w:val="1"/>
      </w:pPr>
      <w:r w:rsidRPr="00D41C1F">
        <w:t>40. Удаленные ветки</w:t>
      </w:r>
    </w:p>
    <w:p w:rsidR="00D41C1F" w:rsidRPr="00D41C1F" w:rsidRDefault="00D41C1F" w:rsidP="00113750">
      <w:pPr>
        <w:pStyle w:val="222"/>
      </w:pPr>
      <w:r w:rsidRPr="00D41C1F">
        <w:t>Цели</w:t>
      </w:r>
    </w:p>
    <w:p w:rsidR="00D41C1F" w:rsidRPr="00D41C1F" w:rsidRDefault="00D41C1F" w:rsidP="00D41C1F">
      <w:pPr>
        <w:numPr>
          <w:ilvl w:val="0"/>
          <w:numId w:val="45"/>
        </w:numPr>
        <w:spacing w:before="180" w:after="180" w:line="240" w:lineRule="auto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Узнать о локальных и удаленных ветках</w:t>
      </w:r>
    </w:p>
    <w:p w:rsidR="00D41C1F" w:rsidRPr="00D41C1F" w:rsidRDefault="00D41C1F" w:rsidP="00D41C1F">
      <w:pPr>
        <w:spacing w:after="24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Давайте посмотрим на ветки, доступные в нашем клонированном репозитории.</w:t>
      </w:r>
    </w:p>
    <w:p w:rsidR="00D41C1F" w:rsidRPr="00D41C1F" w:rsidRDefault="00D41C1F" w:rsidP="00D41C1F">
      <w:pPr>
        <w:shd w:val="clear" w:color="auto" w:fill="BDC3C7"/>
        <w:spacing w:before="150" w:after="0" w:line="300" w:lineRule="atLeast"/>
        <w:textAlignment w:val="bottom"/>
        <w:outlineLvl w:val="3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  <w:t>ВЫПОЛНИТЕ: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t>git branch</w:t>
      </w:r>
    </w:p>
    <w:p w:rsidR="00D41C1F" w:rsidRPr="00D41C1F" w:rsidRDefault="00D41C1F" w:rsidP="00D41C1F">
      <w:pPr>
        <w:shd w:val="clear" w:color="auto" w:fill="BDC3C7"/>
        <w:spacing w:before="150" w:after="0" w:line="300" w:lineRule="atLeast"/>
        <w:textAlignment w:val="bottom"/>
        <w:outlineLvl w:val="3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  <w:t>РЕЗУЛЬТАТ: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t>$ git branch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t>* master</w:t>
      </w:r>
    </w:p>
    <w:p w:rsidR="00D41C1F" w:rsidRPr="00D41C1F" w:rsidRDefault="00D41C1F" w:rsidP="00D41C1F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Как мы видим, в списке только ветка master. Где ветка style? Команда </w:t>
      </w:r>
      <w:r w:rsidRPr="00D41C1F"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  <w:t>git</w:t>
      </w: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</w:t>
      </w:r>
      <w:r w:rsidRPr="00D41C1F"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  <w:t>branch</w:t>
      </w: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выводит только список локальных веток по умолчанию.</w:t>
      </w:r>
    </w:p>
    <w:p w:rsidR="00D41C1F" w:rsidRPr="00D41C1F" w:rsidRDefault="00D41C1F" w:rsidP="00113750">
      <w:pPr>
        <w:pStyle w:val="222"/>
      </w:pPr>
      <w:r w:rsidRPr="00D41C1F">
        <w:rPr>
          <w:i/>
          <w:iCs/>
          <w:color w:val="ECF0F1"/>
        </w:rPr>
        <w:t>01</w:t>
      </w:r>
      <w:r w:rsidRPr="00D41C1F">
        <w:t>Список удаленных веток</w:t>
      </w:r>
    </w:p>
    <w:p w:rsidR="00D41C1F" w:rsidRPr="00D41C1F" w:rsidRDefault="00D41C1F" w:rsidP="00D41C1F">
      <w:pPr>
        <w:spacing w:after="24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Для того, чтобы увидеть все ветки, попробуйте следующую команду:</w:t>
      </w:r>
    </w:p>
    <w:p w:rsidR="00D41C1F" w:rsidRPr="00D41C1F" w:rsidRDefault="00D41C1F" w:rsidP="00D41C1F">
      <w:pPr>
        <w:shd w:val="clear" w:color="auto" w:fill="BDC3C7"/>
        <w:spacing w:before="150" w:after="0" w:line="300" w:lineRule="atLeast"/>
        <w:textAlignment w:val="bottom"/>
        <w:outlineLvl w:val="3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  <w:t>ВЫПОЛНИТЕ: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t>git branch -a</w:t>
      </w:r>
    </w:p>
    <w:p w:rsidR="00D41C1F" w:rsidRPr="00D41C1F" w:rsidRDefault="00D41C1F" w:rsidP="00D41C1F">
      <w:pPr>
        <w:shd w:val="clear" w:color="auto" w:fill="BDC3C7"/>
        <w:spacing w:before="150" w:after="0" w:line="300" w:lineRule="atLeast"/>
        <w:textAlignment w:val="bottom"/>
        <w:outlineLvl w:val="3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  <w:t>РЕЗУЛЬТАТ: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$ </w:t>
      </w: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git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branch -a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* </w:t>
      </w: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master</w:t>
      </w:r>
      <w:proofErr w:type="gramEnd"/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 </w:t>
      </w: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remotes/origin/HEAD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-&gt; origin/master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 </w:t>
      </w: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remotes/origin/style</w:t>
      </w:r>
      <w:proofErr w:type="gramEnd"/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 </w:t>
      </w: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remotes/origin/master</w:t>
      </w:r>
      <w:proofErr w:type="gramEnd"/>
    </w:p>
    <w:p w:rsidR="00D41C1F" w:rsidRPr="00D41C1F" w:rsidRDefault="00D41C1F" w:rsidP="00D41C1F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Git выводит все коммиты в оригинальный репозиторий, но ветки в удаленном репозитории не рассматриваются как локальные. Если мы хотим собственную ветку </w:t>
      </w:r>
      <w:r w:rsidRPr="00D41C1F"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  <w:t>style</w:t>
      </w: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, мы должны сами ее создать. Через минуту вы увидите, как это делается.</w:t>
      </w:r>
    </w:p>
    <w:p w:rsidR="00D41C1F" w:rsidRPr="00D41C1F" w:rsidRDefault="00D41C1F" w:rsidP="00D41C1F">
      <w:pPr>
        <w:spacing w:after="0" w:line="240" w:lineRule="auto"/>
        <w:jc w:val="right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hyperlink r:id="rId36" w:history="1">
        <w:r w:rsidRPr="00D41C1F">
          <w:rPr>
            <w:rFonts w:ascii="Arial" w:eastAsia="Times New Roman" w:hAnsi="Arial" w:cs="Arial"/>
            <w:color w:val="FFFFFF"/>
            <w:sz w:val="23"/>
            <w:szCs w:val="23"/>
            <w:u w:val="single"/>
            <w:bdr w:val="none" w:sz="0" w:space="0" w:color="auto" w:frame="1"/>
            <w:shd w:val="clear" w:color="auto" w:fill="E67E22"/>
            <w:lang w:eastAsia="ru-RU"/>
          </w:rPr>
          <w:t>41. Изменение оригинального репозитория</w:t>
        </w:r>
      </w:hyperlink>
    </w:p>
    <w:p w:rsidR="00D41C1F" w:rsidRPr="00D41C1F" w:rsidRDefault="00D41C1F" w:rsidP="00D41C1F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hyperlink r:id="rId37" w:history="1">
        <w:r w:rsidRPr="00D41C1F">
          <w:rPr>
            <w:rFonts w:ascii="Arial" w:eastAsia="Times New Roman" w:hAnsi="Arial" w:cs="Arial"/>
            <w:color w:val="FFFFFF"/>
            <w:sz w:val="23"/>
            <w:szCs w:val="23"/>
            <w:u w:val="single"/>
            <w:bdr w:val="none" w:sz="0" w:space="0" w:color="auto" w:frame="1"/>
            <w:shd w:val="clear" w:color="auto" w:fill="BDC3C7"/>
            <w:lang w:eastAsia="ru-RU"/>
          </w:rPr>
          <w:t>39. Что такое origin?</w:t>
        </w:r>
      </w:hyperlink>
    </w:p>
    <w:p w:rsidR="00D41C1F" w:rsidRPr="00D41C1F" w:rsidRDefault="00D41C1F" w:rsidP="000913EA">
      <w:pPr>
        <w:pStyle w:val="1"/>
      </w:pPr>
      <w:r w:rsidRPr="00D41C1F">
        <w:t>41. Изменение оригинального репозитория</w:t>
      </w:r>
    </w:p>
    <w:p w:rsidR="00D41C1F" w:rsidRPr="00D41C1F" w:rsidRDefault="00D41C1F" w:rsidP="00113750">
      <w:pPr>
        <w:pStyle w:val="222"/>
      </w:pPr>
      <w:r w:rsidRPr="00D41C1F">
        <w:t>Цели</w:t>
      </w:r>
    </w:p>
    <w:p w:rsidR="00D41C1F" w:rsidRPr="00D41C1F" w:rsidRDefault="00D41C1F" w:rsidP="00D41C1F">
      <w:pPr>
        <w:numPr>
          <w:ilvl w:val="0"/>
          <w:numId w:val="46"/>
        </w:numPr>
        <w:spacing w:before="180" w:after="180" w:line="240" w:lineRule="auto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lastRenderedPageBreak/>
        <w:t>Внести некоторые изменения в оригинальный репозиторий, чтобы затем попытаться извлечь и слить изменения из удаленной ветки в текущую</w:t>
      </w:r>
    </w:p>
    <w:p w:rsidR="00D41C1F" w:rsidRPr="00D41C1F" w:rsidRDefault="00D41C1F" w:rsidP="00113750">
      <w:pPr>
        <w:pStyle w:val="222"/>
      </w:pPr>
      <w:r w:rsidRPr="00D41C1F">
        <w:rPr>
          <w:i/>
          <w:iCs/>
          <w:color w:val="ECF0F1"/>
        </w:rPr>
        <w:t>01</w:t>
      </w:r>
      <w:r w:rsidRPr="00D41C1F">
        <w:t>Внесите изменения в оригинальный репозиторий hello</w:t>
      </w:r>
    </w:p>
    <w:p w:rsidR="00D41C1F" w:rsidRPr="00D41C1F" w:rsidRDefault="00D41C1F" w:rsidP="00D41C1F">
      <w:pPr>
        <w:shd w:val="clear" w:color="auto" w:fill="BDC3C7"/>
        <w:spacing w:before="150" w:after="0" w:line="300" w:lineRule="atLeast"/>
        <w:textAlignment w:val="bottom"/>
        <w:outlineLvl w:val="3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</w:pPr>
      <w:r w:rsidRPr="00D41C1F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  <w:t>ВЫПОЛНИТЕ</w:t>
      </w:r>
      <w:r w:rsidRPr="00D41C1F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  <w:t>: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cd ..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/hello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# (You should be in the original hello repository now)</w:t>
      </w:r>
    </w:p>
    <w:p w:rsidR="00D41C1F" w:rsidRPr="00D41C1F" w:rsidRDefault="00D41C1F" w:rsidP="00D41C1F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b/>
          <w:bCs/>
          <w:color w:val="FF0000"/>
          <w:sz w:val="24"/>
          <w:szCs w:val="24"/>
          <w:lang w:eastAsia="ru-RU"/>
        </w:rPr>
        <w:t>Примечание: Сейчас мы находимся в репозитории </w:t>
      </w:r>
      <w:r w:rsidRPr="00D41C1F">
        <w:rPr>
          <w:rFonts w:ascii="Arial" w:eastAsia="Times New Roman" w:hAnsi="Arial" w:cs="Arial"/>
          <w:b/>
          <w:bCs/>
          <w:i/>
          <w:iCs/>
          <w:color w:val="FF0000"/>
          <w:sz w:val="24"/>
          <w:szCs w:val="24"/>
          <w:lang w:eastAsia="ru-RU"/>
        </w:rPr>
        <w:t>hello</w:t>
      </w:r>
    </w:p>
    <w:p w:rsidR="00D41C1F" w:rsidRPr="00D41C1F" w:rsidRDefault="00D41C1F" w:rsidP="00D41C1F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Внесите следующие изменения в файл README:</w:t>
      </w:r>
    </w:p>
    <w:p w:rsidR="00D41C1F" w:rsidRPr="00D41C1F" w:rsidRDefault="00D41C1F" w:rsidP="00D41C1F">
      <w:pPr>
        <w:shd w:val="clear" w:color="auto" w:fill="BDC3C7"/>
        <w:spacing w:after="0" w:line="300" w:lineRule="atLeast"/>
        <w:textAlignment w:val="bottom"/>
        <w:outlineLvl w:val="3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</w:pPr>
      <w:r w:rsidRPr="00D41C1F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  <w:t>ФАЙЛ</w:t>
      </w:r>
      <w:r w:rsidRPr="00D41C1F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  <w:t>: </w:t>
      </w:r>
      <w:r w:rsidRPr="00D41C1F">
        <w:rPr>
          <w:rFonts w:ascii="Arial" w:eastAsia="Times New Roman" w:hAnsi="Arial" w:cs="Arial"/>
          <w:b/>
          <w:bCs/>
          <w:i/>
          <w:iCs/>
          <w:caps/>
          <w:color w:val="FFFFFF"/>
          <w:sz w:val="24"/>
          <w:szCs w:val="24"/>
          <w:lang w:val="en-US" w:eastAsia="ru-RU"/>
        </w:rPr>
        <w:t>README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This is the Hello World example from the git tutorial.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t>(changed in original)</w:t>
      </w:r>
    </w:p>
    <w:p w:rsidR="00D41C1F" w:rsidRPr="00D41C1F" w:rsidRDefault="00D41C1F" w:rsidP="00D41C1F">
      <w:pPr>
        <w:spacing w:after="24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Теперь добавьте это изменение и сделайте коммит</w:t>
      </w:r>
    </w:p>
    <w:p w:rsidR="00D41C1F" w:rsidRPr="00D41C1F" w:rsidRDefault="00D41C1F" w:rsidP="00D41C1F">
      <w:pPr>
        <w:shd w:val="clear" w:color="auto" w:fill="BDC3C7"/>
        <w:spacing w:before="150" w:after="0" w:line="300" w:lineRule="atLeast"/>
        <w:textAlignment w:val="bottom"/>
        <w:outlineLvl w:val="3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</w:pPr>
      <w:r w:rsidRPr="00D41C1F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  <w:t>ВЫПОЛНИТЕ</w:t>
      </w:r>
      <w:r w:rsidRPr="00D41C1F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  <w:t>: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git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add README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git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commit -m "Changed README in original repo"</w:t>
      </w:r>
    </w:p>
    <w:p w:rsidR="00D41C1F" w:rsidRPr="00D41C1F" w:rsidRDefault="00D41C1F" w:rsidP="00113750">
      <w:pPr>
        <w:pStyle w:val="222"/>
      </w:pPr>
      <w:r w:rsidRPr="00D41C1F">
        <w:rPr>
          <w:i/>
          <w:iCs/>
          <w:color w:val="ECF0F1"/>
        </w:rPr>
        <w:t>02</w:t>
      </w:r>
      <w:r w:rsidRPr="00D41C1F">
        <w:t>Далее</w:t>
      </w:r>
    </w:p>
    <w:p w:rsidR="00D41C1F" w:rsidRPr="00D41C1F" w:rsidRDefault="00D41C1F" w:rsidP="00D41C1F">
      <w:pPr>
        <w:spacing w:after="24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Теперь в оригинальном репозитории есть более поздние изменения, которых нет в клонированной версии. Далее мы извлечем и сольем эти изменения в клонированный репозиторий.</w:t>
      </w:r>
    </w:p>
    <w:p w:rsidR="00D41C1F" w:rsidRPr="00D41C1F" w:rsidRDefault="00D41C1F" w:rsidP="00D41C1F">
      <w:pPr>
        <w:spacing w:after="0" w:line="240" w:lineRule="auto"/>
        <w:jc w:val="right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hyperlink r:id="rId38" w:history="1">
        <w:r w:rsidRPr="00D41C1F">
          <w:rPr>
            <w:rFonts w:ascii="Arial" w:eastAsia="Times New Roman" w:hAnsi="Arial" w:cs="Arial"/>
            <w:color w:val="FFFFFF"/>
            <w:sz w:val="23"/>
            <w:szCs w:val="23"/>
            <w:u w:val="single"/>
            <w:bdr w:val="none" w:sz="0" w:space="0" w:color="auto" w:frame="1"/>
            <w:shd w:val="clear" w:color="auto" w:fill="E67E22"/>
            <w:lang w:eastAsia="ru-RU"/>
          </w:rPr>
          <w:t>42. Извлечение изменений</w:t>
        </w:r>
      </w:hyperlink>
    </w:p>
    <w:p w:rsidR="00D41C1F" w:rsidRPr="00D41C1F" w:rsidRDefault="00D41C1F" w:rsidP="00D41C1F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hyperlink r:id="rId39" w:history="1">
        <w:r w:rsidRPr="00D41C1F">
          <w:rPr>
            <w:rFonts w:ascii="Arial" w:eastAsia="Times New Roman" w:hAnsi="Arial" w:cs="Arial"/>
            <w:color w:val="FFFFFF"/>
            <w:sz w:val="23"/>
            <w:szCs w:val="23"/>
            <w:u w:val="single"/>
            <w:bdr w:val="none" w:sz="0" w:space="0" w:color="auto" w:frame="1"/>
            <w:shd w:val="clear" w:color="auto" w:fill="BDC3C7"/>
            <w:lang w:eastAsia="ru-RU"/>
          </w:rPr>
          <w:t>40. Удаленные ветки</w:t>
        </w:r>
      </w:hyperlink>
    </w:p>
    <w:p w:rsidR="00D41C1F" w:rsidRPr="00D41C1F" w:rsidRDefault="00D41C1F" w:rsidP="000913EA">
      <w:pPr>
        <w:pStyle w:val="1"/>
      </w:pPr>
      <w:r w:rsidRPr="00D41C1F">
        <w:t>42. Извлечение изменений</w:t>
      </w:r>
    </w:p>
    <w:p w:rsidR="00D41C1F" w:rsidRPr="00D41C1F" w:rsidRDefault="00D41C1F" w:rsidP="00113750">
      <w:pPr>
        <w:pStyle w:val="222"/>
      </w:pPr>
      <w:r w:rsidRPr="00D41C1F">
        <w:t>Цели</w:t>
      </w:r>
    </w:p>
    <w:p w:rsidR="00D41C1F" w:rsidRPr="00D41C1F" w:rsidRDefault="00D41C1F" w:rsidP="00D41C1F">
      <w:pPr>
        <w:numPr>
          <w:ilvl w:val="0"/>
          <w:numId w:val="47"/>
        </w:numPr>
        <w:spacing w:before="180" w:after="180" w:line="240" w:lineRule="auto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Научиться извлекать изменения из удаленного репозитория.</w:t>
      </w:r>
    </w:p>
    <w:p w:rsidR="00D41C1F" w:rsidRPr="00D41C1F" w:rsidRDefault="00D41C1F" w:rsidP="00D41C1F">
      <w:pPr>
        <w:shd w:val="clear" w:color="auto" w:fill="BDC3C7"/>
        <w:spacing w:before="150" w:after="0" w:line="300" w:lineRule="atLeast"/>
        <w:textAlignment w:val="bottom"/>
        <w:outlineLvl w:val="3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</w:pPr>
      <w:r w:rsidRPr="00D41C1F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  <w:t>ВЫПОЛНИТЕ</w:t>
      </w:r>
      <w:r w:rsidRPr="00D41C1F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  <w:t>: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cd ..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/cloned_hello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git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fetch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t>git hist --all</w:t>
      </w:r>
    </w:p>
    <w:p w:rsidR="00D41C1F" w:rsidRPr="00D41C1F" w:rsidRDefault="00D41C1F" w:rsidP="00D41C1F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b/>
          <w:bCs/>
          <w:color w:val="FF0000"/>
          <w:sz w:val="24"/>
          <w:szCs w:val="24"/>
          <w:lang w:eastAsia="ru-RU"/>
        </w:rPr>
        <w:t>Примечание: Сейчас мы находимся в репозитории </w:t>
      </w:r>
      <w:r w:rsidRPr="00D41C1F">
        <w:rPr>
          <w:rFonts w:ascii="Arial" w:eastAsia="Times New Roman" w:hAnsi="Arial" w:cs="Arial"/>
          <w:b/>
          <w:bCs/>
          <w:i/>
          <w:iCs/>
          <w:color w:val="FF0000"/>
          <w:sz w:val="24"/>
          <w:szCs w:val="24"/>
          <w:lang w:eastAsia="ru-RU"/>
        </w:rPr>
        <w:t>cloned_hello</w:t>
      </w:r>
    </w:p>
    <w:p w:rsidR="00D41C1F" w:rsidRPr="00D41C1F" w:rsidRDefault="00D41C1F" w:rsidP="00D41C1F">
      <w:pPr>
        <w:shd w:val="clear" w:color="auto" w:fill="BDC3C7"/>
        <w:spacing w:before="150" w:after="0" w:line="300" w:lineRule="atLeast"/>
        <w:textAlignment w:val="bottom"/>
        <w:outlineLvl w:val="3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</w:pPr>
      <w:r w:rsidRPr="00D41C1F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  <w:t>РЕЗУЛЬТАТ</w:t>
      </w:r>
      <w:r w:rsidRPr="00D41C1F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  <w:t>: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$ </w:t>
      </w: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git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fetch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From /Users/</w:t>
      </w: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alex/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Documents/Presentations/githowto/auto/hello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lastRenderedPageBreak/>
        <w:t xml:space="preserve">   6e6c76a</w:t>
      </w: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..2faa4ea  master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    -&gt; origin/master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$ </w:t>
      </w: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git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hist --all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* 2faa4ea 2011-03-09 | Changed README in original repo (origin/master, origin/HEAD) [Alexander Shvets]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* 6e6c76a 2011-03-09 | Updated index.html (HEAD, origin/style, master) [Alexander Shvets]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* 1436f13 2011-03-09 | Hello uses style.css [Alexander Shvets]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* 59da9a7 2011-03-09 | Added css stylesheet [Alexander Shvets]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* 6c0f848 2011-03-09 | Added README [Alexander Shvets]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* 8029c07 2011-03-09 | Added index.html. [Alexander Shvets]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* 567948a 2011-03-09 | Moved hello.html to lib [Alexander Shvets]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* 6a78635 2011-03-09 | Add an author/email comment [Alexander Shvets]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* </w:t>
      </w: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fa3c141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2011-03-09 | Added HTML header (v1) [Alexander Shvets]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* 8c32287 2011-03-09 | Added standard HTML page tags (v1-beta) [Alexander Shvets]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* 43628f7 2011-03-09 | Added h1 tag [Alexander Shvets]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* 911e8c9 2011-03-09 | First Commit [Alexander Shvets]</w:t>
      </w:r>
    </w:p>
    <w:p w:rsidR="00D41C1F" w:rsidRPr="00D41C1F" w:rsidRDefault="00D41C1F" w:rsidP="00D41C1F">
      <w:pPr>
        <w:spacing w:after="24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На данный момент в репозитории есть все коммиты из оригинального репозитория, но они не интегрированы в локальные ветки клонированного репозитория.</w:t>
      </w:r>
    </w:p>
    <w:p w:rsidR="00D41C1F" w:rsidRPr="00D41C1F" w:rsidRDefault="00D41C1F" w:rsidP="00D41C1F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В</w:t>
      </w:r>
      <w:r w:rsidRPr="00D41C1F">
        <w:rPr>
          <w:rFonts w:ascii="Arial" w:eastAsia="Times New Roman" w:hAnsi="Arial" w:cs="Arial"/>
          <w:color w:val="444444"/>
          <w:sz w:val="24"/>
          <w:szCs w:val="24"/>
          <w:lang w:val="en-US" w:eastAsia="ru-RU"/>
        </w:rPr>
        <w:t xml:space="preserve"> </w:t>
      </w: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истории</w:t>
      </w:r>
      <w:r w:rsidRPr="00D41C1F">
        <w:rPr>
          <w:rFonts w:ascii="Arial" w:eastAsia="Times New Roman" w:hAnsi="Arial" w:cs="Arial"/>
          <w:color w:val="444444"/>
          <w:sz w:val="24"/>
          <w:szCs w:val="24"/>
          <w:lang w:val="en-US" w:eastAsia="ru-RU"/>
        </w:rPr>
        <w:t xml:space="preserve"> </w:t>
      </w: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выше</w:t>
      </w:r>
      <w:r w:rsidRPr="00D41C1F">
        <w:rPr>
          <w:rFonts w:ascii="Arial" w:eastAsia="Times New Roman" w:hAnsi="Arial" w:cs="Arial"/>
          <w:color w:val="444444"/>
          <w:sz w:val="24"/>
          <w:szCs w:val="24"/>
          <w:lang w:val="en-US" w:eastAsia="ru-RU"/>
        </w:rPr>
        <w:t xml:space="preserve"> </w:t>
      </w: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найдите</w:t>
      </w:r>
      <w:r w:rsidRPr="00D41C1F">
        <w:rPr>
          <w:rFonts w:ascii="Arial" w:eastAsia="Times New Roman" w:hAnsi="Arial" w:cs="Arial"/>
          <w:color w:val="444444"/>
          <w:sz w:val="24"/>
          <w:szCs w:val="24"/>
          <w:lang w:val="en-US" w:eastAsia="ru-RU"/>
        </w:rPr>
        <w:t xml:space="preserve"> </w:t>
      </w: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коммит</w:t>
      </w:r>
      <w:r w:rsidRPr="00D41C1F">
        <w:rPr>
          <w:rFonts w:ascii="Arial" w:eastAsia="Times New Roman" w:hAnsi="Arial" w:cs="Arial"/>
          <w:color w:val="444444"/>
          <w:sz w:val="24"/>
          <w:szCs w:val="24"/>
          <w:lang w:val="en-US" w:eastAsia="ru-RU"/>
        </w:rPr>
        <w:t xml:space="preserve"> «Changed README in original repo». </w:t>
      </w: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Обратите внимание, что коммит включает в себя коммиты «origin/master» и «origin/HEAD».</w:t>
      </w:r>
    </w:p>
    <w:p w:rsidR="00D41C1F" w:rsidRPr="00D41C1F" w:rsidRDefault="00D41C1F" w:rsidP="00D41C1F">
      <w:pPr>
        <w:spacing w:after="24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Теперь давайте посмотрим на коммит «Updated index.html». Вы увидите, что локальная ветка master указывает на этот коммит, а не на новый коммит, который мы только что извлекли.</w:t>
      </w:r>
    </w:p>
    <w:p w:rsidR="00D41C1F" w:rsidRPr="00D41C1F" w:rsidRDefault="00D41C1F" w:rsidP="00D41C1F">
      <w:pPr>
        <w:spacing w:after="24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Выводом является то, что команда «git fetch» будет извлекать новые коммиты из удаленного репозитория, но не будет сливать их с вашими наработками в локальных ветках.</w:t>
      </w:r>
    </w:p>
    <w:p w:rsidR="00D41C1F" w:rsidRPr="00D41C1F" w:rsidRDefault="00D41C1F" w:rsidP="00113750">
      <w:pPr>
        <w:pStyle w:val="222"/>
      </w:pPr>
      <w:r w:rsidRPr="00D41C1F">
        <w:rPr>
          <w:i/>
          <w:iCs/>
          <w:color w:val="ECF0F1"/>
        </w:rPr>
        <w:t>01</w:t>
      </w:r>
      <w:r w:rsidRPr="00D41C1F">
        <w:t>Проверьте README</w:t>
      </w:r>
    </w:p>
    <w:p w:rsidR="00D41C1F" w:rsidRPr="00D41C1F" w:rsidRDefault="00D41C1F" w:rsidP="00D41C1F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Мы можем продемонстрировать, что клонированный файл README не изменился.</w:t>
      </w:r>
    </w:p>
    <w:p w:rsidR="00D41C1F" w:rsidRPr="00D41C1F" w:rsidRDefault="00D41C1F" w:rsidP="00D41C1F">
      <w:pPr>
        <w:shd w:val="clear" w:color="auto" w:fill="BDC3C7"/>
        <w:spacing w:before="150" w:after="0" w:line="300" w:lineRule="atLeast"/>
        <w:textAlignment w:val="bottom"/>
        <w:outlineLvl w:val="3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  <w:t>ВЫПОЛНИТЕ: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t>cat README</w:t>
      </w:r>
    </w:p>
    <w:p w:rsidR="00D41C1F" w:rsidRPr="00D41C1F" w:rsidRDefault="00D41C1F" w:rsidP="00D41C1F">
      <w:pPr>
        <w:shd w:val="clear" w:color="auto" w:fill="BDC3C7"/>
        <w:spacing w:before="150" w:after="0" w:line="300" w:lineRule="atLeast"/>
        <w:textAlignment w:val="bottom"/>
        <w:outlineLvl w:val="3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  <w:t>РЕЗУЛЬТАТ: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lastRenderedPageBreak/>
        <w:t>$ cat README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This is the Hello World example from the git tutorial.</w:t>
      </w:r>
    </w:p>
    <w:p w:rsidR="00D41C1F" w:rsidRPr="00D41C1F" w:rsidRDefault="00D41C1F" w:rsidP="00D41C1F">
      <w:pPr>
        <w:spacing w:after="24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Как видите, никаких изменений.</w:t>
      </w:r>
    </w:p>
    <w:p w:rsidR="00D41C1F" w:rsidRPr="00D41C1F" w:rsidRDefault="00D41C1F" w:rsidP="00D41C1F">
      <w:pPr>
        <w:spacing w:after="0" w:line="240" w:lineRule="auto"/>
        <w:jc w:val="right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hyperlink r:id="rId40" w:history="1">
        <w:r w:rsidRPr="00D41C1F">
          <w:rPr>
            <w:rFonts w:ascii="Arial" w:eastAsia="Times New Roman" w:hAnsi="Arial" w:cs="Arial"/>
            <w:color w:val="FFFFFF"/>
            <w:sz w:val="23"/>
            <w:szCs w:val="23"/>
            <w:u w:val="single"/>
            <w:bdr w:val="none" w:sz="0" w:space="0" w:color="auto" w:frame="1"/>
            <w:shd w:val="clear" w:color="auto" w:fill="E67E22"/>
            <w:lang w:eastAsia="ru-RU"/>
          </w:rPr>
          <w:t>43. Слияние извлеченных изменений</w:t>
        </w:r>
      </w:hyperlink>
    </w:p>
    <w:p w:rsidR="00D41C1F" w:rsidRPr="00D41C1F" w:rsidRDefault="00D41C1F" w:rsidP="00D41C1F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hyperlink r:id="rId41" w:history="1">
        <w:r w:rsidRPr="00D41C1F">
          <w:rPr>
            <w:rFonts w:ascii="Arial" w:eastAsia="Times New Roman" w:hAnsi="Arial" w:cs="Arial"/>
            <w:color w:val="FFFFFF"/>
            <w:sz w:val="23"/>
            <w:szCs w:val="23"/>
            <w:u w:val="single"/>
            <w:bdr w:val="none" w:sz="0" w:space="0" w:color="auto" w:frame="1"/>
            <w:shd w:val="clear" w:color="auto" w:fill="BDC3C7"/>
            <w:lang w:eastAsia="ru-RU"/>
          </w:rPr>
          <w:t>41. Изменение оригинального репозитория</w:t>
        </w:r>
      </w:hyperlink>
    </w:p>
    <w:p w:rsidR="00D41C1F" w:rsidRPr="00D41C1F" w:rsidRDefault="00D41C1F" w:rsidP="000913EA">
      <w:pPr>
        <w:pStyle w:val="1"/>
      </w:pPr>
      <w:r w:rsidRPr="00D41C1F">
        <w:t>43. Слияние извлеченных изменений</w:t>
      </w:r>
    </w:p>
    <w:p w:rsidR="00D41C1F" w:rsidRPr="00D41C1F" w:rsidRDefault="00D41C1F" w:rsidP="00113750">
      <w:pPr>
        <w:pStyle w:val="222"/>
      </w:pPr>
      <w:r w:rsidRPr="00D41C1F">
        <w:t>Цели</w:t>
      </w:r>
    </w:p>
    <w:p w:rsidR="00D41C1F" w:rsidRPr="00D41C1F" w:rsidRDefault="00D41C1F" w:rsidP="00D41C1F">
      <w:pPr>
        <w:numPr>
          <w:ilvl w:val="0"/>
          <w:numId w:val="48"/>
        </w:numP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Научиться перемещать извлеченные изменения в текущую ветку и рабочий каталог.</w:t>
      </w:r>
    </w:p>
    <w:p w:rsidR="00D41C1F" w:rsidRPr="00D41C1F" w:rsidRDefault="00D41C1F" w:rsidP="00113750">
      <w:pPr>
        <w:pStyle w:val="222"/>
      </w:pPr>
      <w:r w:rsidRPr="00D41C1F">
        <w:rPr>
          <w:i/>
          <w:iCs/>
          <w:color w:val="ECF0F1"/>
        </w:rPr>
        <w:t>01</w:t>
      </w:r>
      <w:r w:rsidRPr="00D41C1F">
        <w:t>Слейте извлеченные изменения в локальную ветку master</w:t>
      </w:r>
    </w:p>
    <w:p w:rsidR="00D41C1F" w:rsidRPr="00D41C1F" w:rsidRDefault="00D41C1F" w:rsidP="00D41C1F">
      <w:pPr>
        <w:shd w:val="clear" w:color="auto" w:fill="BDC3C7"/>
        <w:spacing w:before="150" w:after="0" w:line="300" w:lineRule="atLeast"/>
        <w:textAlignment w:val="bottom"/>
        <w:outlineLvl w:val="3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</w:pPr>
      <w:r w:rsidRPr="00D41C1F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  <w:t>ВЫПОЛНИТЕ</w:t>
      </w:r>
      <w:r w:rsidRPr="00D41C1F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  <w:t>: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git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merge origin/master</w:t>
      </w:r>
    </w:p>
    <w:p w:rsidR="00D41C1F" w:rsidRPr="00D41C1F" w:rsidRDefault="00D41C1F" w:rsidP="00D41C1F">
      <w:pPr>
        <w:shd w:val="clear" w:color="auto" w:fill="BDC3C7"/>
        <w:spacing w:before="150" w:after="0" w:line="300" w:lineRule="atLeast"/>
        <w:textAlignment w:val="bottom"/>
        <w:outlineLvl w:val="3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</w:pPr>
      <w:r w:rsidRPr="00D41C1F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  <w:t>РЕЗУЛЬТАТ</w:t>
      </w:r>
      <w:r w:rsidRPr="00D41C1F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  <w:t>: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$ </w:t>
      </w: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git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merge origin/master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Updating 6e6c76a</w:t>
      </w: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..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2faa4ea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Fast-forward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README |    1 +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1 files changed, 1 </w:t>
      </w: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insertions(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+), 0 deletions(-)</w:t>
      </w:r>
    </w:p>
    <w:p w:rsidR="00D41C1F" w:rsidRPr="00D41C1F" w:rsidRDefault="00D41C1F" w:rsidP="00113750">
      <w:pPr>
        <w:pStyle w:val="222"/>
      </w:pPr>
      <w:r w:rsidRPr="00D41C1F">
        <w:rPr>
          <w:i/>
          <w:iCs/>
          <w:color w:val="ECF0F1"/>
        </w:rPr>
        <w:t>02</w:t>
      </w:r>
      <w:r w:rsidRPr="00D41C1F">
        <w:t>Еще раз проверьте файл README</w:t>
      </w:r>
    </w:p>
    <w:p w:rsidR="00D41C1F" w:rsidRPr="00D41C1F" w:rsidRDefault="00D41C1F" w:rsidP="00D41C1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Сейчас мы должны увидеть изменения.</w:t>
      </w:r>
    </w:p>
    <w:p w:rsidR="00D41C1F" w:rsidRPr="00D41C1F" w:rsidRDefault="00D41C1F" w:rsidP="00D41C1F">
      <w:pPr>
        <w:shd w:val="clear" w:color="auto" w:fill="BDC3C7"/>
        <w:spacing w:before="150" w:after="0" w:line="300" w:lineRule="atLeast"/>
        <w:textAlignment w:val="bottom"/>
        <w:outlineLvl w:val="3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  <w:t>ВЫПОЛНИТЕ: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t>cat README</w:t>
      </w:r>
    </w:p>
    <w:p w:rsidR="00D41C1F" w:rsidRPr="00D41C1F" w:rsidRDefault="00D41C1F" w:rsidP="00D41C1F">
      <w:pPr>
        <w:shd w:val="clear" w:color="auto" w:fill="BDC3C7"/>
        <w:spacing w:before="150" w:after="0" w:line="300" w:lineRule="atLeast"/>
        <w:textAlignment w:val="bottom"/>
        <w:outlineLvl w:val="3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  <w:t>РЕЗУЛЬТАТ: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t>$ cat README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This is the Hello World example from the git tutorial.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(</w:t>
      </w: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changed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in original)</w:t>
      </w:r>
    </w:p>
    <w:p w:rsidR="00D41C1F" w:rsidRPr="00D41C1F" w:rsidRDefault="00D41C1F" w:rsidP="00D41C1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Вот</w:t>
      </w:r>
      <w:r w:rsidRPr="00D41C1F">
        <w:rPr>
          <w:rFonts w:ascii="Arial" w:eastAsia="Times New Roman" w:hAnsi="Arial" w:cs="Arial"/>
          <w:color w:val="444444"/>
          <w:sz w:val="24"/>
          <w:szCs w:val="24"/>
          <w:lang w:val="en-US" w:eastAsia="ru-RU"/>
        </w:rPr>
        <w:t xml:space="preserve"> </w:t>
      </w: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и</w:t>
      </w:r>
      <w:r w:rsidRPr="00D41C1F">
        <w:rPr>
          <w:rFonts w:ascii="Arial" w:eastAsia="Times New Roman" w:hAnsi="Arial" w:cs="Arial"/>
          <w:color w:val="444444"/>
          <w:sz w:val="24"/>
          <w:szCs w:val="24"/>
          <w:lang w:val="en-US" w:eastAsia="ru-RU"/>
        </w:rPr>
        <w:t xml:space="preserve"> </w:t>
      </w: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изменения</w:t>
      </w:r>
      <w:r w:rsidRPr="00D41C1F">
        <w:rPr>
          <w:rFonts w:ascii="Arial" w:eastAsia="Times New Roman" w:hAnsi="Arial" w:cs="Arial"/>
          <w:color w:val="444444"/>
          <w:sz w:val="24"/>
          <w:szCs w:val="24"/>
          <w:lang w:val="en-US" w:eastAsia="ru-RU"/>
        </w:rPr>
        <w:t xml:space="preserve">. </w:t>
      </w: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Хотя команда «git fetch» не сливает изменения, мы можем вручную слить изменения из удаленного репозитория.</w:t>
      </w:r>
    </w:p>
    <w:p w:rsidR="00D41C1F" w:rsidRPr="00D41C1F" w:rsidRDefault="00D41C1F" w:rsidP="00113750">
      <w:pPr>
        <w:pStyle w:val="222"/>
      </w:pPr>
      <w:r w:rsidRPr="00D41C1F">
        <w:rPr>
          <w:i/>
          <w:iCs/>
          <w:color w:val="ECF0F1"/>
        </w:rPr>
        <w:t>03</w:t>
      </w:r>
      <w:r w:rsidRPr="00D41C1F">
        <w:t>Далее</w:t>
      </w:r>
    </w:p>
    <w:p w:rsidR="00D41C1F" w:rsidRPr="00D41C1F" w:rsidRDefault="00D41C1F" w:rsidP="00D41C1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Теперь давайте рассмотрим объединение fetch &amp; merge в одну команду.</w:t>
      </w:r>
    </w:p>
    <w:p w:rsidR="00D41C1F" w:rsidRPr="00D41C1F" w:rsidRDefault="00D41C1F" w:rsidP="000913EA">
      <w:pPr>
        <w:pStyle w:val="1"/>
      </w:pPr>
      <w:r w:rsidRPr="00D41C1F">
        <w:lastRenderedPageBreak/>
        <w:t>44. Извлечение и слияние изменений</w:t>
      </w:r>
    </w:p>
    <w:p w:rsidR="00D41C1F" w:rsidRPr="00D41C1F" w:rsidRDefault="00D41C1F" w:rsidP="00113750">
      <w:pPr>
        <w:pStyle w:val="222"/>
      </w:pPr>
      <w:r w:rsidRPr="00D41C1F">
        <w:t>Цели</w:t>
      </w:r>
    </w:p>
    <w:p w:rsidR="00D41C1F" w:rsidRPr="00D41C1F" w:rsidRDefault="00D41C1F" w:rsidP="00D41C1F">
      <w:pPr>
        <w:numPr>
          <w:ilvl w:val="0"/>
          <w:numId w:val="49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Узнать о том, что команда </w:t>
      </w:r>
      <w:r w:rsidRPr="00D41C1F">
        <w:rPr>
          <w:rFonts w:ascii="Consolas" w:eastAsia="Times New Roman" w:hAnsi="Consolas" w:cs="Consolas"/>
          <w:color w:val="444444"/>
          <w:sz w:val="20"/>
          <w:szCs w:val="20"/>
          <w:lang w:eastAsia="ru-RU"/>
        </w:rPr>
        <w:t>git pull</w:t>
      </w: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эквивалентна комбинации </w:t>
      </w:r>
      <w:r w:rsidRPr="00D41C1F">
        <w:rPr>
          <w:rFonts w:ascii="Consolas" w:eastAsia="Times New Roman" w:hAnsi="Consolas" w:cs="Consolas"/>
          <w:color w:val="444444"/>
          <w:sz w:val="20"/>
          <w:szCs w:val="20"/>
          <w:lang w:eastAsia="ru-RU"/>
        </w:rPr>
        <w:t>git fetch</w:t>
      </w: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и </w:t>
      </w:r>
      <w:r w:rsidRPr="00D41C1F">
        <w:rPr>
          <w:rFonts w:ascii="Consolas" w:eastAsia="Times New Roman" w:hAnsi="Consolas" w:cs="Consolas"/>
          <w:color w:val="444444"/>
          <w:sz w:val="20"/>
          <w:szCs w:val="20"/>
          <w:lang w:eastAsia="ru-RU"/>
        </w:rPr>
        <w:t>git merge</w:t>
      </w: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.</w:t>
      </w:r>
    </w:p>
    <w:p w:rsidR="00D41C1F" w:rsidRPr="00D41C1F" w:rsidRDefault="00D41C1F" w:rsidP="00113750">
      <w:pPr>
        <w:pStyle w:val="222"/>
      </w:pPr>
      <w:r w:rsidRPr="00D41C1F">
        <w:t>Обсуждение</w:t>
      </w:r>
    </w:p>
    <w:p w:rsidR="00D41C1F" w:rsidRPr="00D41C1F" w:rsidRDefault="00D41C1F" w:rsidP="00D41C1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Мы не собираемся опять проходить весь процесс создания нового изменения и его извлечения, но мы хотим, чтобы вы знали, что выполнение: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t>git pull</w:t>
      </w:r>
    </w:p>
    <w:p w:rsidR="00D41C1F" w:rsidRPr="00D41C1F" w:rsidRDefault="00D41C1F" w:rsidP="00D41C1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действительно эквивалентно двум следующим шагам: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git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fetch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git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merge origin/master</w:t>
      </w:r>
    </w:p>
    <w:p w:rsidR="00D41C1F" w:rsidRPr="00D41C1F" w:rsidRDefault="00D41C1F" w:rsidP="000913EA">
      <w:pPr>
        <w:pStyle w:val="1"/>
      </w:pPr>
      <w:r w:rsidRPr="00D41C1F">
        <w:t>45. Добавление ветки наблюдения</w:t>
      </w:r>
    </w:p>
    <w:p w:rsidR="00D41C1F" w:rsidRPr="00D41C1F" w:rsidRDefault="00D41C1F" w:rsidP="00113750">
      <w:pPr>
        <w:pStyle w:val="222"/>
      </w:pPr>
      <w:r w:rsidRPr="00D41C1F">
        <w:t>Цели</w:t>
      </w:r>
    </w:p>
    <w:p w:rsidR="00D41C1F" w:rsidRPr="00D41C1F" w:rsidRDefault="00D41C1F" w:rsidP="00D41C1F">
      <w:pPr>
        <w:numPr>
          <w:ilvl w:val="0"/>
          <w:numId w:val="50"/>
        </w:numPr>
        <w:spacing w:before="180" w:after="180" w:line="240" w:lineRule="auto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Научиться добавлять локальную ветку, которая отслеживает изменения удаленной ветки.</w:t>
      </w:r>
    </w:p>
    <w:p w:rsidR="00D41C1F" w:rsidRPr="00D41C1F" w:rsidRDefault="00D41C1F" w:rsidP="00D41C1F">
      <w:pPr>
        <w:spacing w:after="24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Ветки, которые начинаются с remotes/origin являются ветками оригинального репозитория. Обратите внимание, что у вас больше нет ветки под названием style, но система контроля версий знает, что в оригинальном репозитории ветка style была.</w:t>
      </w:r>
    </w:p>
    <w:p w:rsidR="00D41C1F" w:rsidRPr="00D41C1F" w:rsidRDefault="00D41C1F" w:rsidP="00113750">
      <w:pPr>
        <w:pStyle w:val="222"/>
      </w:pPr>
      <w:r w:rsidRPr="00D41C1F">
        <w:rPr>
          <w:i/>
          <w:iCs/>
          <w:color w:val="ECF0F1"/>
        </w:rPr>
        <w:t>01</w:t>
      </w:r>
      <w:r w:rsidRPr="00D41C1F">
        <w:t>Добавьте локальную ветку, которая отслеживает удаленную ветку.</w:t>
      </w:r>
    </w:p>
    <w:p w:rsidR="00D41C1F" w:rsidRPr="00D41C1F" w:rsidRDefault="00D41C1F" w:rsidP="00D41C1F">
      <w:pPr>
        <w:shd w:val="clear" w:color="auto" w:fill="BDC3C7"/>
        <w:spacing w:before="150" w:after="0" w:line="300" w:lineRule="atLeast"/>
        <w:textAlignment w:val="bottom"/>
        <w:outlineLvl w:val="3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</w:pPr>
      <w:r w:rsidRPr="00D41C1F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  <w:t>ВЫПОЛНИТЕ</w:t>
      </w:r>
      <w:r w:rsidRPr="00D41C1F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  <w:t>: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git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branch --track style origin/style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git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branch -a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git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hist --max-count=2</w:t>
      </w:r>
    </w:p>
    <w:p w:rsidR="00D41C1F" w:rsidRPr="00D41C1F" w:rsidRDefault="00D41C1F" w:rsidP="00D41C1F">
      <w:pPr>
        <w:shd w:val="clear" w:color="auto" w:fill="BDC3C7"/>
        <w:spacing w:before="150" w:after="0" w:line="300" w:lineRule="atLeast"/>
        <w:textAlignment w:val="bottom"/>
        <w:outlineLvl w:val="3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</w:pPr>
      <w:r w:rsidRPr="00D41C1F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  <w:t>РЕЗУЛЬТАТ</w:t>
      </w:r>
      <w:r w:rsidRPr="00D41C1F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  <w:t>: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$ </w:t>
      </w: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git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branch --track style origin/style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Branch style set up to track remote branch style from origin.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t>$ git branch -a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t xml:space="preserve">  style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t>* master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lastRenderedPageBreak/>
        <w:t xml:space="preserve">  </w:t>
      </w: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remotes/origin/HEAD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-&gt; origin/master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 </w:t>
      </w: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remotes/origin/style</w:t>
      </w:r>
      <w:proofErr w:type="gramEnd"/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 </w:t>
      </w: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remotes/origin/master</w:t>
      </w:r>
      <w:proofErr w:type="gramEnd"/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$ </w:t>
      </w: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git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hist --max-count=2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* 2faa4ea 2011-03-09 | Changed README in original repo (HEAD, origin/master, origin/HEAD, master) [Alexander Shvets]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* 6e6c76a 2011-03-09 | Updated index.html (origin/style, style) [Alexander Shvets]</w:t>
      </w:r>
    </w:p>
    <w:p w:rsidR="00D41C1F" w:rsidRPr="00D41C1F" w:rsidRDefault="00D41C1F" w:rsidP="00D41C1F">
      <w:pPr>
        <w:spacing w:after="24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Теперь мы можем видеть ветку style в списке веток и логе.</w:t>
      </w:r>
    </w:p>
    <w:p w:rsidR="00D41C1F" w:rsidRPr="00D41C1F" w:rsidRDefault="00D41C1F" w:rsidP="00D41C1F">
      <w:pPr>
        <w:spacing w:after="0" w:line="240" w:lineRule="auto"/>
        <w:jc w:val="right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hyperlink r:id="rId42" w:history="1">
        <w:r w:rsidRPr="00D41C1F">
          <w:rPr>
            <w:rFonts w:ascii="Arial" w:eastAsia="Times New Roman" w:hAnsi="Arial" w:cs="Arial"/>
            <w:color w:val="FFFFFF"/>
            <w:sz w:val="23"/>
            <w:szCs w:val="23"/>
            <w:u w:val="single"/>
            <w:bdr w:val="none" w:sz="0" w:space="0" w:color="auto" w:frame="1"/>
            <w:shd w:val="clear" w:color="auto" w:fill="E67E22"/>
            <w:lang w:eastAsia="ru-RU"/>
          </w:rPr>
          <w:t>46. Чистые репозитории</w:t>
        </w:r>
      </w:hyperlink>
    </w:p>
    <w:p w:rsidR="00D41C1F" w:rsidRPr="00D41C1F" w:rsidRDefault="00D41C1F" w:rsidP="00D41C1F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hyperlink r:id="rId43" w:history="1">
        <w:r w:rsidRPr="00D41C1F">
          <w:rPr>
            <w:rFonts w:ascii="Arial" w:eastAsia="Times New Roman" w:hAnsi="Arial" w:cs="Arial"/>
            <w:color w:val="FFFFFF"/>
            <w:sz w:val="23"/>
            <w:szCs w:val="23"/>
            <w:u w:val="single"/>
            <w:bdr w:val="none" w:sz="0" w:space="0" w:color="auto" w:frame="1"/>
            <w:shd w:val="clear" w:color="auto" w:fill="BDC3C7"/>
            <w:lang w:eastAsia="ru-RU"/>
          </w:rPr>
          <w:t>44. Извлечение и слияние изменений</w:t>
        </w:r>
      </w:hyperlink>
    </w:p>
    <w:p w:rsidR="00D41C1F" w:rsidRPr="00D41C1F" w:rsidRDefault="00D41C1F" w:rsidP="000913EA">
      <w:pPr>
        <w:pStyle w:val="1"/>
      </w:pPr>
      <w:r w:rsidRPr="00D41C1F">
        <w:t>46. Чистые репозитории</w:t>
      </w:r>
    </w:p>
    <w:p w:rsidR="00D41C1F" w:rsidRPr="00D41C1F" w:rsidRDefault="00D41C1F" w:rsidP="00113750">
      <w:pPr>
        <w:pStyle w:val="222"/>
      </w:pPr>
      <w:r w:rsidRPr="00D41C1F">
        <w:t>Цели</w:t>
      </w:r>
    </w:p>
    <w:p w:rsidR="00D41C1F" w:rsidRPr="00D41C1F" w:rsidRDefault="00D41C1F" w:rsidP="00D41C1F">
      <w:pPr>
        <w:numPr>
          <w:ilvl w:val="0"/>
          <w:numId w:val="51"/>
        </w:numPr>
        <w:spacing w:before="180" w:after="180" w:line="240" w:lineRule="auto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Научиться создавать чистые репозитории.</w:t>
      </w:r>
    </w:p>
    <w:p w:rsidR="00D41C1F" w:rsidRPr="00D41C1F" w:rsidRDefault="00D41C1F" w:rsidP="00D41C1F">
      <w:pPr>
        <w:spacing w:after="24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Чистые репозитории (без рабочих каталогов) обычно используются для расшаривания.</w:t>
      </w:r>
    </w:p>
    <w:p w:rsidR="00D41C1F" w:rsidRPr="00D41C1F" w:rsidRDefault="00D41C1F" w:rsidP="00D41C1F">
      <w:pPr>
        <w:spacing w:after="24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 xml:space="preserve">Небольшое пояснение, что же все-таки означает «чистый репозиторий». Обычный git-репозиторий подразумевает, что вы будете использовать его как рабочую директорию, поэтому вместе с файлами проекта в актуальной версии, git хранит все служебные, «чисто-репозиториевские» файлы в </w:t>
      </w:r>
      <w:proofErr w:type="gramStart"/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поддиректории .git</w:t>
      </w:r>
      <w:proofErr w:type="gramEnd"/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. В удаленных репозиториях нет смысла хранить рабочие файлы на диске (как это делается в рабочих копиях), а все что им действительно нужно — это дельты изменений и другие бинарные данные репозитория. Вот это и есть «чистый репозиторий».</w:t>
      </w:r>
    </w:p>
    <w:p w:rsidR="00D41C1F" w:rsidRPr="00D41C1F" w:rsidRDefault="00D41C1F" w:rsidP="00113750">
      <w:pPr>
        <w:pStyle w:val="222"/>
      </w:pPr>
      <w:r w:rsidRPr="00D41C1F">
        <w:rPr>
          <w:i/>
          <w:iCs/>
          <w:color w:val="ECF0F1"/>
        </w:rPr>
        <w:t>01</w:t>
      </w:r>
      <w:r w:rsidRPr="00D41C1F">
        <w:t>Создайте чистый репозиторий</w:t>
      </w:r>
    </w:p>
    <w:p w:rsidR="00D41C1F" w:rsidRPr="00D41C1F" w:rsidRDefault="00D41C1F" w:rsidP="00D41C1F">
      <w:pPr>
        <w:shd w:val="clear" w:color="auto" w:fill="BDC3C7"/>
        <w:spacing w:before="150" w:after="0" w:line="300" w:lineRule="atLeast"/>
        <w:textAlignment w:val="bottom"/>
        <w:outlineLvl w:val="3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  <w:t>ВЫПОЛНИТЕ: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cd ..</w:t>
      </w:r>
      <w:proofErr w:type="gramEnd"/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git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clone --bare hello hello.git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t>ls hello.git</w:t>
      </w:r>
    </w:p>
    <w:p w:rsidR="00D41C1F" w:rsidRPr="00D41C1F" w:rsidRDefault="00D41C1F" w:rsidP="00D41C1F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b/>
          <w:bCs/>
          <w:color w:val="FF0000"/>
          <w:sz w:val="24"/>
          <w:szCs w:val="24"/>
          <w:lang w:eastAsia="ru-RU"/>
        </w:rPr>
        <w:t>Примечание: Сейчас мы находимся в рабочем каталоге</w:t>
      </w:r>
    </w:p>
    <w:p w:rsidR="00D41C1F" w:rsidRPr="00D41C1F" w:rsidRDefault="00D41C1F" w:rsidP="00D41C1F">
      <w:pPr>
        <w:shd w:val="clear" w:color="auto" w:fill="BDC3C7"/>
        <w:spacing w:before="150" w:after="0" w:line="300" w:lineRule="atLeast"/>
        <w:textAlignment w:val="bottom"/>
        <w:outlineLvl w:val="3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</w:pPr>
      <w:r w:rsidRPr="00D41C1F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  <w:t>РЕЗУЛЬТАТ</w:t>
      </w:r>
      <w:r w:rsidRPr="00D41C1F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  <w:t>: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$ </w:t>
      </w: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git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clone --bare hello hello.git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Cloning into bare repository hello.git...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lastRenderedPageBreak/>
        <w:t>done.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t>$ ls hello.git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t>HEAD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config</w:t>
      </w:r>
      <w:proofErr w:type="gramEnd"/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description</w:t>
      </w:r>
      <w:proofErr w:type="gramEnd"/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hooks</w:t>
      </w:r>
      <w:proofErr w:type="gramEnd"/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info</w:t>
      </w:r>
      <w:proofErr w:type="gramEnd"/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objects</w:t>
      </w:r>
      <w:proofErr w:type="gramEnd"/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packed-refs</w:t>
      </w:r>
      <w:proofErr w:type="gramEnd"/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t>refs</w:t>
      </w:r>
    </w:p>
    <w:p w:rsidR="00D41C1F" w:rsidRPr="00D41C1F" w:rsidRDefault="00D41C1F" w:rsidP="00D41C1F">
      <w:pPr>
        <w:spacing w:after="24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 xml:space="preserve">Как правило, репозитории, оканчивающиеся на </w:t>
      </w:r>
      <w:proofErr w:type="gramStart"/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«.git</w:t>
      </w:r>
      <w:proofErr w:type="gramEnd"/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 xml:space="preserve">» являются чистыми репозиториями. Мы видим, что в репозитории hello.git нет рабочего каталога. По сути, это есть не что иное, как </w:t>
      </w:r>
      <w:proofErr w:type="gramStart"/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каталог .git</w:t>
      </w:r>
      <w:proofErr w:type="gramEnd"/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 xml:space="preserve"> нечистого репозитория.</w:t>
      </w:r>
    </w:p>
    <w:p w:rsidR="00D41C1F" w:rsidRPr="00D41C1F" w:rsidRDefault="00D41C1F" w:rsidP="00D41C1F">
      <w:pPr>
        <w:spacing w:after="0" w:line="240" w:lineRule="auto"/>
        <w:jc w:val="right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hyperlink r:id="rId44" w:history="1">
        <w:r w:rsidRPr="00D41C1F">
          <w:rPr>
            <w:rFonts w:ascii="Arial" w:eastAsia="Times New Roman" w:hAnsi="Arial" w:cs="Arial"/>
            <w:color w:val="FFFFFF"/>
            <w:sz w:val="23"/>
            <w:szCs w:val="23"/>
            <w:u w:val="single"/>
            <w:bdr w:val="none" w:sz="0" w:space="0" w:color="auto" w:frame="1"/>
            <w:shd w:val="clear" w:color="auto" w:fill="E67E22"/>
            <w:lang w:eastAsia="ru-RU"/>
          </w:rPr>
          <w:t>47. Добавление удаленного репозитория</w:t>
        </w:r>
      </w:hyperlink>
    </w:p>
    <w:p w:rsidR="00D41C1F" w:rsidRPr="00D41C1F" w:rsidRDefault="00D41C1F" w:rsidP="00D41C1F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hyperlink r:id="rId45" w:history="1">
        <w:r w:rsidRPr="00D41C1F">
          <w:rPr>
            <w:rFonts w:ascii="Arial" w:eastAsia="Times New Roman" w:hAnsi="Arial" w:cs="Arial"/>
            <w:color w:val="FFFFFF"/>
            <w:sz w:val="23"/>
            <w:szCs w:val="23"/>
            <w:u w:val="single"/>
            <w:bdr w:val="none" w:sz="0" w:space="0" w:color="auto" w:frame="1"/>
            <w:shd w:val="clear" w:color="auto" w:fill="BDC3C7"/>
            <w:lang w:eastAsia="ru-RU"/>
          </w:rPr>
          <w:t>45. Добавление ветки наблюдения</w:t>
        </w:r>
      </w:hyperlink>
    </w:p>
    <w:p w:rsidR="00D41C1F" w:rsidRPr="00D41C1F" w:rsidRDefault="00D41C1F" w:rsidP="000913EA">
      <w:pPr>
        <w:pStyle w:val="1"/>
      </w:pPr>
      <w:r w:rsidRPr="00D41C1F">
        <w:t>47. Добавление удаленного репозитория</w:t>
      </w:r>
    </w:p>
    <w:p w:rsidR="00D41C1F" w:rsidRPr="00D41C1F" w:rsidRDefault="00D41C1F" w:rsidP="00113750">
      <w:pPr>
        <w:pStyle w:val="222"/>
      </w:pPr>
      <w:r w:rsidRPr="00D41C1F">
        <w:t>Цели</w:t>
      </w:r>
    </w:p>
    <w:p w:rsidR="00D41C1F" w:rsidRPr="00D41C1F" w:rsidRDefault="00D41C1F" w:rsidP="00D41C1F">
      <w:pPr>
        <w:numPr>
          <w:ilvl w:val="0"/>
          <w:numId w:val="52"/>
        </w:numP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Добавить чистый репозиторий в качестве удаленного репозитория к нашему оригинальному репозиторию.</w:t>
      </w:r>
    </w:p>
    <w:p w:rsidR="00D41C1F" w:rsidRPr="00D41C1F" w:rsidRDefault="00D41C1F" w:rsidP="00D41C1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Давайте добавим репозиторий hello.git к нашему оригинальному репозиторию.</w:t>
      </w:r>
    </w:p>
    <w:p w:rsidR="00D41C1F" w:rsidRPr="00D41C1F" w:rsidRDefault="00D41C1F" w:rsidP="00D41C1F">
      <w:pPr>
        <w:shd w:val="clear" w:color="auto" w:fill="BDC3C7"/>
        <w:spacing w:before="150" w:after="0" w:line="300" w:lineRule="atLeast"/>
        <w:textAlignment w:val="bottom"/>
        <w:outlineLvl w:val="3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</w:pPr>
      <w:r w:rsidRPr="00D41C1F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  <w:t>ВЫПОЛНИТЕ</w:t>
      </w:r>
      <w:r w:rsidRPr="00D41C1F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  <w:t>: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cd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hello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git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remote add shared ../hello.git</w:t>
      </w:r>
    </w:p>
    <w:p w:rsidR="00D41C1F" w:rsidRPr="00D41C1F" w:rsidRDefault="00D41C1F" w:rsidP="00D41C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b/>
          <w:bCs/>
          <w:color w:val="FF0000"/>
          <w:sz w:val="24"/>
          <w:szCs w:val="24"/>
          <w:lang w:eastAsia="ru-RU"/>
        </w:rPr>
        <w:t>Примечание: Сейчас мы находимся в репозитории </w:t>
      </w:r>
      <w:ins w:id="5" w:author="Unknown">
        <w:r w:rsidRPr="00D41C1F">
          <w:rPr>
            <w:rFonts w:ascii="Arial" w:eastAsia="Times New Roman" w:hAnsi="Arial" w:cs="Arial"/>
            <w:b/>
            <w:bCs/>
            <w:color w:val="FF0000"/>
            <w:sz w:val="24"/>
            <w:szCs w:val="24"/>
            <w:lang w:eastAsia="ru-RU"/>
          </w:rPr>
          <w:t>hello</w:t>
        </w:r>
      </w:ins>
      <w:r w:rsidRPr="00D41C1F">
        <w:rPr>
          <w:rFonts w:ascii="Arial" w:eastAsia="Times New Roman" w:hAnsi="Arial" w:cs="Arial"/>
          <w:b/>
          <w:bCs/>
          <w:color w:val="FF0000"/>
          <w:sz w:val="24"/>
          <w:szCs w:val="24"/>
          <w:lang w:eastAsia="ru-RU"/>
        </w:rPr>
        <w:t>.</w:t>
      </w:r>
    </w:p>
    <w:p w:rsidR="00D41C1F" w:rsidRPr="00D41C1F" w:rsidRDefault="00D41C1F" w:rsidP="000913EA">
      <w:pPr>
        <w:pStyle w:val="1"/>
      </w:pPr>
      <w:r w:rsidRPr="00D41C1F">
        <w:t>48. Отправка изменений</w:t>
      </w:r>
    </w:p>
    <w:p w:rsidR="00D41C1F" w:rsidRPr="00D41C1F" w:rsidRDefault="00D41C1F" w:rsidP="00113750">
      <w:pPr>
        <w:pStyle w:val="222"/>
      </w:pPr>
      <w:r w:rsidRPr="00D41C1F">
        <w:t>Цели</w:t>
      </w:r>
    </w:p>
    <w:p w:rsidR="00D41C1F" w:rsidRPr="00D41C1F" w:rsidRDefault="00D41C1F" w:rsidP="00D41C1F">
      <w:pPr>
        <w:numPr>
          <w:ilvl w:val="0"/>
          <w:numId w:val="53"/>
        </w:numP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Научиться отправлять изменения в удаленный репозиторий.</w:t>
      </w:r>
    </w:p>
    <w:p w:rsidR="00D41C1F" w:rsidRPr="00D41C1F" w:rsidRDefault="00D41C1F" w:rsidP="00D41C1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Так как чистые репозитории, как правило, расшариваются на каком-нибудь сетевом сервере, нам необходимо отправить наши изменения в другие репозитории.</w:t>
      </w:r>
    </w:p>
    <w:p w:rsidR="00D41C1F" w:rsidRPr="00D41C1F" w:rsidRDefault="00D41C1F" w:rsidP="00D41C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lastRenderedPageBreak/>
        <w:t>Начнем с создания изменения для отправки. Отредактируйте файл README и сделайте коммит</w:t>
      </w:r>
    </w:p>
    <w:p w:rsidR="00D41C1F" w:rsidRPr="00D41C1F" w:rsidRDefault="00D41C1F" w:rsidP="00D41C1F">
      <w:pPr>
        <w:shd w:val="clear" w:color="auto" w:fill="BDC3C7"/>
        <w:spacing w:after="0" w:line="300" w:lineRule="atLeast"/>
        <w:textAlignment w:val="bottom"/>
        <w:outlineLvl w:val="3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</w:pPr>
      <w:r w:rsidRPr="00D41C1F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  <w:t>ФАЙЛ</w:t>
      </w:r>
      <w:r w:rsidRPr="00D41C1F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  <w:t>: </w:t>
      </w:r>
      <w:r w:rsidRPr="00D41C1F">
        <w:rPr>
          <w:rFonts w:ascii="Arial" w:eastAsia="Times New Roman" w:hAnsi="Arial" w:cs="Arial"/>
          <w:b/>
          <w:bCs/>
          <w:i/>
          <w:iCs/>
          <w:caps/>
          <w:color w:val="FFFFFF"/>
          <w:sz w:val="24"/>
          <w:szCs w:val="24"/>
          <w:lang w:val="en-US" w:eastAsia="ru-RU"/>
        </w:rPr>
        <w:t>README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This is the Hello World example from the git tutorial.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(Changed in the original and pushed to shared)</w:t>
      </w:r>
    </w:p>
    <w:p w:rsidR="00D41C1F" w:rsidRPr="00D41C1F" w:rsidRDefault="00D41C1F" w:rsidP="00D41C1F">
      <w:pPr>
        <w:shd w:val="clear" w:color="auto" w:fill="BDC3C7"/>
        <w:spacing w:before="150" w:after="0" w:line="300" w:lineRule="atLeast"/>
        <w:textAlignment w:val="bottom"/>
        <w:outlineLvl w:val="3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</w:pPr>
      <w:r w:rsidRPr="00D41C1F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  <w:t>ВЫПОЛНИТЕ</w:t>
      </w:r>
      <w:r w:rsidRPr="00D41C1F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  <w:t>: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git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checkout master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git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add README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git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commit -m "Added shared comment to readme"</w:t>
      </w:r>
    </w:p>
    <w:p w:rsidR="00D41C1F" w:rsidRPr="00D41C1F" w:rsidRDefault="00D41C1F" w:rsidP="00D41C1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Теперь отправьте изменения в общий репозиторий.</w:t>
      </w:r>
    </w:p>
    <w:p w:rsidR="00D41C1F" w:rsidRPr="00D41C1F" w:rsidRDefault="00D41C1F" w:rsidP="00D41C1F">
      <w:pPr>
        <w:shd w:val="clear" w:color="auto" w:fill="BDC3C7"/>
        <w:spacing w:before="150" w:after="0" w:line="300" w:lineRule="atLeast"/>
        <w:textAlignment w:val="bottom"/>
        <w:outlineLvl w:val="3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  <w:t>ВЫПОЛНИТЕ: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t>git push shared master</w:t>
      </w:r>
    </w:p>
    <w:p w:rsidR="00D41C1F" w:rsidRPr="00D41C1F" w:rsidRDefault="00D41C1F" w:rsidP="00D41C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i/>
          <w:iCs/>
          <w:color w:val="444444"/>
          <w:sz w:val="24"/>
          <w:szCs w:val="24"/>
          <w:lang w:eastAsia="ru-RU"/>
        </w:rPr>
        <w:t>Общим</w:t>
      </w: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называется репозиторий, получающий отправленные нами изменения. (Помните, мы добавили его в качестве удаленного репозитория в предыдущем уроке.)</w:t>
      </w:r>
    </w:p>
    <w:p w:rsidR="00D41C1F" w:rsidRPr="00D41C1F" w:rsidRDefault="00D41C1F" w:rsidP="00D41C1F">
      <w:pPr>
        <w:shd w:val="clear" w:color="auto" w:fill="BDC3C7"/>
        <w:spacing w:before="150" w:after="0" w:line="300" w:lineRule="atLeast"/>
        <w:textAlignment w:val="bottom"/>
        <w:outlineLvl w:val="3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</w:pPr>
      <w:r w:rsidRPr="00D41C1F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  <w:t>РЕЗУЛЬТАТ</w:t>
      </w:r>
      <w:r w:rsidRPr="00D41C1F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  <w:t>: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$ </w:t>
      </w: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git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push shared master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To ..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/hello.git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  </w:t>
      </w:r>
      <w:r w:rsidRPr="00D41C1F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t>2faa4ea..79f507</w:t>
      </w: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t>c  master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t xml:space="preserve"> -&gt; master</w:t>
      </w:r>
    </w:p>
    <w:p w:rsidR="00D41C1F" w:rsidRPr="00D41C1F" w:rsidRDefault="00D41C1F" w:rsidP="00D41C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  <w:t>Примечание:</w:t>
      </w: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Мы должны были явно указать ветку master для отправки изменений. Это можно настроить автоматически, но я все время забываю нужные команды. Для более простого управления удаленными ветками переключитесь в «Git Remote Branch».</w:t>
      </w:r>
    </w:p>
    <w:p w:rsidR="00D41C1F" w:rsidRPr="00D41C1F" w:rsidRDefault="00D41C1F" w:rsidP="000913EA">
      <w:pPr>
        <w:pStyle w:val="1"/>
      </w:pPr>
      <w:r w:rsidRPr="00D41C1F">
        <w:t>49. Извлечение общих изменений</w:t>
      </w:r>
    </w:p>
    <w:p w:rsidR="00D41C1F" w:rsidRPr="00D41C1F" w:rsidRDefault="00D41C1F" w:rsidP="00113750">
      <w:pPr>
        <w:pStyle w:val="222"/>
      </w:pPr>
      <w:r w:rsidRPr="00D41C1F">
        <w:t>Цели</w:t>
      </w:r>
    </w:p>
    <w:p w:rsidR="00D41C1F" w:rsidRPr="00D41C1F" w:rsidRDefault="00D41C1F" w:rsidP="00D41C1F">
      <w:pPr>
        <w:numPr>
          <w:ilvl w:val="0"/>
          <w:numId w:val="54"/>
        </w:numPr>
        <w:shd w:val="clear" w:color="auto" w:fill="FFFFFF"/>
        <w:spacing w:before="180" w:after="180" w:line="240" w:lineRule="auto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Научиться извлекать изменения из общего репозитория.</w:t>
      </w:r>
    </w:p>
    <w:p w:rsidR="00D41C1F" w:rsidRPr="00D41C1F" w:rsidRDefault="00D41C1F" w:rsidP="00D41C1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Быстро переключитесь в клонированный репозиторий и извлеките изменения, только что отправленные в общий репозиторий.</w:t>
      </w:r>
    </w:p>
    <w:p w:rsidR="00D41C1F" w:rsidRPr="00D41C1F" w:rsidRDefault="00D41C1F" w:rsidP="00D41C1F">
      <w:pPr>
        <w:shd w:val="clear" w:color="auto" w:fill="BDC3C7"/>
        <w:spacing w:before="150" w:after="0" w:line="300" w:lineRule="atLeast"/>
        <w:textAlignment w:val="bottom"/>
        <w:outlineLvl w:val="3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  <w:t>ВЫПОЛНИТЕ: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t>cd</w:t>
      </w: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t xml:space="preserve"> ..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t>/cloned_hello</w:t>
      </w:r>
    </w:p>
    <w:p w:rsidR="00D41C1F" w:rsidRPr="00D41C1F" w:rsidRDefault="00D41C1F" w:rsidP="00D41C1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b/>
          <w:bCs/>
          <w:color w:val="FF0000"/>
          <w:sz w:val="24"/>
          <w:szCs w:val="24"/>
          <w:lang w:eastAsia="ru-RU"/>
        </w:rPr>
        <w:t>Примечание: Сейчас мы находимся в репозитории </w:t>
      </w:r>
      <w:r w:rsidRPr="00D41C1F">
        <w:rPr>
          <w:rFonts w:ascii="Arial" w:eastAsia="Times New Roman" w:hAnsi="Arial" w:cs="Arial"/>
          <w:b/>
          <w:bCs/>
          <w:i/>
          <w:iCs/>
          <w:color w:val="FF0000"/>
          <w:sz w:val="24"/>
          <w:szCs w:val="24"/>
          <w:lang w:eastAsia="ru-RU"/>
        </w:rPr>
        <w:t>cloned_hello</w:t>
      </w:r>
      <w:r w:rsidRPr="00D41C1F">
        <w:rPr>
          <w:rFonts w:ascii="Arial" w:eastAsia="Times New Roman" w:hAnsi="Arial" w:cs="Arial"/>
          <w:b/>
          <w:bCs/>
          <w:color w:val="FF0000"/>
          <w:sz w:val="24"/>
          <w:szCs w:val="24"/>
          <w:lang w:eastAsia="ru-RU"/>
        </w:rPr>
        <w:t>.</w:t>
      </w:r>
    </w:p>
    <w:p w:rsidR="00D41C1F" w:rsidRPr="00D41C1F" w:rsidRDefault="00D41C1F" w:rsidP="00D41C1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44444"/>
          <w:sz w:val="24"/>
          <w:szCs w:val="24"/>
          <w:lang w:val="en-US"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Продолжите</w:t>
      </w:r>
      <w:r w:rsidRPr="00D41C1F">
        <w:rPr>
          <w:rFonts w:ascii="Arial" w:eastAsia="Times New Roman" w:hAnsi="Arial" w:cs="Arial"/>
          <w:color w:val="444444"/>
          <w:sz w:val="24"/>
          <w:szCs w:val="24"/>
          <w:lang w:val="en-US" w:eastAsia="ru-RU"/>
        </w:rPr>
        <w:t xml:space="preserve"> </w:t>
      </w: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с</w:t>
      </w:r>
      <w:r w:rsidRPr="00D41C1F">
        <w:rPr>
          <w:rFonts w:ascii="Arial" w:eastAsia="Times New Roman" w:hAnsi="Arial" w:cs="Arial"/>
          <w:color w:val="444444"/>
          <w:sz w:val="24"/>
          <w:szCs w:val="24"/>
          <w:lang w:val="en-US" w:eastAsia="ru-RU"/>
        </w:rPr>
        <w:t>…</w:t>
      </w:r>
    </w:p>
    <w:p w:rsidR="00D41C1F" w:rsidRPr="00D41C1F" w:rsidRDefault="00D41C1F" w:rsidP="00D41C1F">
      <w:pPr>
        <w:shd w:val="clear" w:color="auto" w:fill="BDC3C7"/>
        <w:spacing w:before="150" w:after="0" w:line="300" w:lineRule="atLeast"/>
        <w:textAlignment w:val="bottom"/>
        <w:outlineLvl w:val="3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</w:pPr>
      <w:r w:rsidRPr="00D41C1F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  <w:t>ВЫПОЛНИТЕ</w:t>
      </w:r>
      <w:r w:rsidRPr="00D41C1F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  <w:t>: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git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remote add shared ../hello.git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lastRenderedPageBreak/>
        <w:t>git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branch --track shared master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git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pull shared master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t>cat README</w:t>
      </w:r>
    </w:p>
    <w:p w:rsidR="00D41C1F" w:rsidRPr="00D41C1F" w:rsidRDefault="00D41C1F" w:rsidP="000913EA">
      <w:pPr>
        <w:pStyle w:val="1"/>
      </w:pPr>
      <w:r w:rsidRPr="00D41C1F">
        <w:t>50. Размещение ваших git репозиториев</w:t>
      </w:r>
    </w:p>
    <w:p w:rsidR="00D41C1F" w:rsidRPr="00D41C1F" w:rsidRDefault="00D41C1F" w:rsidP="00113750">
      <w:pPr>
        <w:pStyle w:val="222"/>
      </w:pPr>
      <w:r w:rsidRPr="00D41C1F">
        <w:t>Цели</w:t>
      </w:r>
    </w:p>
    <w:p w:rsidR="00D41C1F" w:rsidRPr="00D41C1F" w:rsidRDefault="00D41C1F" w:rsidP="00D41C1F">
      <w:pPr>
        <w:numPr>
          <w:ilvl w:val="0"/>
          <w:numId w:val="55"/>
        </w:numPr>
        <w:spacing w:before="180" w:after="180" w:line="240" w:lineRule="auto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Научиться настраивать git сервер для совместного использования репозиториев.</w:t>
      </w:r>
    </w:p>
    <w:p w:rsidR="00D41C1F" w:rsidRPr="00D41C1F" w:rsidRDefault="00D41C1F" w:rsidP="00D41C1F">
      <w:pPr>
        <w:spacing w:after="24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Есть много способов расшаривать git репозитории по сети. Вот быстрый способ.</w:t>
      </w:r>
    </w:p>
    <w:p w:rsidR="00D41C1F" w:rsidRPr="00D41C1F" w:rsidRDefault="00D41C1F" w:rsidP="00113750">
      <w:pPr>
        <w:pStyle w:val="222"/>
      </w:pPr>
      <w:r w:rsidRPr="00D41C1F">
        <w:rPr>
          <w:i/>
          <w:iCs/>
          <w:color w:val="ECF0F1"/>
        </w:rPr>
        <w:t>01</w:t>
      </w:r>
      <w:r w:rsidRPr="00D41C1F">
        <w:t>Запуск git сервера</w:t>
      </w:r>
    </w:p>
    <w:p w:rsidR="00D41C1F" w:rsidRPr="00D41C1F" w:rsidRDefault="00D41C1F" w:rsidP="00D41C1F">
      <w:pPr>
        <w:shd w:val="clear" w:color="auto" w:fill="BDC3C7"/>
        <w:spacing w:before="150" w:after="0" w:line="300" w:lineRule="atLeast"/>
        <w:textAlignment w:val="bottom"/>
        <w:outlineLvl w:val="3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</w:pPr>
      <w:r w:rsidRPr="00D41C1F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  <w:t>ВЫПОЛНИТЕ</w:t>
      </w:r>
      <w:r w:rsidRPr="00D41C1F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  <w:t>: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# (From the work directory)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git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daemon --verbose --export-all --base-path=.</w:t>
      </w:r>
    </w:p>
    <w:p w:rsidR="00D41C1F" w:rsidRPr="00D41C1F" w:rsidRDefault="00D41C1F" w:rsidP="00D41C1F">
      <w:pPr>
        <w:spacing w:after="24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Теперь в отдельном окне терминала перейдите в ваш рабочий каталог</w:t>
      </w:r>
    </w:p>
    <w:p w:rsidR="00D41C1F" w:rsidRPr="00D41C1F" w:rsidRDefault="00D41C1F" w:rsidP="00D41C1F">
      <w:pPr>
        <w:shd w:val="clear" w:color="auto" w:fill="BDC3C7"/>
        <w:spacing w:before="150" w:after="0" w:line="300" w:lineRule="atLeast"/>
        <w:textAlignment w:val="bottom"/>
        <w:outlineLvl w:val="3"/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</w:pPr>
      <w:r w:rsidRPr="00D41C1F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eastAsia="ru-RU"/>
        </w:rPr>
        <w:t>ВЫПОЛНИТЕ</w:t>
      </w:r>
      <w:r w:rsidRPr="00D41C1F">
        <w:rPr>
          <w:rFonts w:ascii="Arial" w:eastAsia="Times New Roman" w:hAnsi="Arial" w:cs="Arial"/>
          <w:b/>
          <w:bCs/>
          <w:caps/>
          <w:color w:val="FFFFFF"/>
          <w:sz w:val="24"/>
          <w:szCs w:val="24"/>
          <w:lang w:val="en-US" w:eastAsia="ru-RU"/>
        </w:rPr>
        <w:t>: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# (From the work directory)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</w:pPr>
      <w:proofErr w:type="gramStart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>git</w:t>
      </w:r>
      <w:proofErr w:type="gramEnd"/>
      <w:r w:rsidRPr="00D41C1F">
        <w:rPr>
          <w:rFonts w:ascii="Consolas" w:eastAsia="Times New Roman" w:hAnsi="Consolas" w:cs="Consolas"/>
          <w:color w:val="444444"/>
          <w:sz w:val="24"/>
          <w:szCs w:val="24"/>
          <w:lang w:val="en-US" w:eastAsia="ru-RU"/>
        </w:rPr>
        <w:t xml:space="preserve"> clone git://localhost/hello.git network_hello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t>cd network_hello</w:t>
      </w:r>
    </w:p>
    <w:p w:rsidR="00D41C1F" w:rsidRPr="00D41C1F" w:rsidRDefault="00D41C1F" w:rsidP="00D41C1F">
      <w:pPr>
        <w:shd w:val="clear" w:color="auto" w:fill="EC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</w:pPr>
      <w:r w:rsidRPr="00D41C1F">
        <w:rPr>
          <w:rFonts w:ascii="Consolas" w:eastAsia="Times New Roman" w:hAnsi="Consolas" w:cs="Consolas"/>
          <w:color w:val="444444"/>
          <w:sz w:val="24"/>
          <w:szCs w:val="24"/>
          <w:lang w:eastAsia="ru-RU"/>
        </w:rPr>
        <w:t>ls</w:t>
      </w:r>
    </w:p>
    <w:p w:rsidR="00D41C1F" w:rsidRPr="00D41C1F" w:rsidRDefault="00D41C1F" w:rsidP="00D41C1F">
      <w:pPr>
        <w:spacing w:after="24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Вы увидите копию проекта hello.</w:t>
      </w:r>
    </w:p>
    <w:p w:rsidR="00D41C1F" w:rsidRPr="00D41C1F" w:rsidRDefault="00D41C1F" w:rsidP="00113750">
      <w:pPr>
        <w:pStyle w:val="222"/>
      </w:pPr>
      <w:r w:rsidRPr="00D41C1F">
        <w:rPr>
          <w:i/>
          <w:iCs/>
          <w:color w:val="ECF0F1"/>
        </w:rPr>
        <w:t>02</w:t>
      </w:r>
      <w:r w:rsidRPr="00D41C1F">
        <w:t>Отправка в Git Daemon</w:t>
      </w:r>
    </w:p>
    <w:p w:rsidR="00D41C1F" w:rsidRPr="00D41C1F" w:rsidRDefault="00D41C1F" w:rsidP="00D41C1F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Если вы хотите совершить отправку в репозиторий Git Daemon, добавьте метку </w:t>
      </w:r>
      <w:r w:rsidRPr="00D41C1F">
        <w:rPr>
          <w:rFonts w:ascii="Consolas" w:eastAsia="Times New Roman" w:hAnsi="Consolas" w:cs="Consolas"/>
          <w:color w:val="444444"/>
          <w:sz w:val="20"/>
          <w:szCs w:val="20"/>
          <w:shd w:val="clear" w:color="auto" w:fill="EEEEEE"/>
          <w:lang w:eastAsia="ru-RU"/>
        </w:rPr>
        <w:t>--enable=receive-pack</w:t>
      </w: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к команде git daemon. Будьте осторожны, этот сервер не производит аутентификацию, поэтому любой может отправлять изменения в ваш репозиторий.</w:t>
      </w:r>
    </w:p>
    <w:p w:rsidR="00D41C1F" w:rsidRPr="00D41C1F" w:rsidRDefault="00D41C1F" w:rsidP="00D41C1F">
      <w:pPr>
        <w:spacing w:after="0" w:line="240" w:lineRule="auto"/>
        <w:jc w:val="right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hyperlink r:id="rId46" w:history="1">
        <w:r w:rsidRPr="00D41C1F">
          <w:rPr>
            <w:rFonts w:ascii="Arial" w:eastAsia="Times New Roman" w:hAnsi="Arial" w:cs="Arial"/>
            <w:color w:val="FFFFFF"/>
            <w:sz w:val="23"/>
            <w:szCs w:val="23"/>
            <w:u w:val="single"/>
            <w:bdr w:val="none" w:sz="0" w:space="0" w:color="auto" w:frame="1"/>
            <w:shd w:val="clear" w:color="auto" w:fill="E67E22"/>
            <w:lang w:eastAsia="ru-RU"/>
          </w:rPr>
          <w:t>51. Расшаривание репозиториев</w:t>
        </w:r>
      </w:hyperlink>
    </w:p>
    <w:p w:rsidR="00D41C1F" w:rsidRPr="00D41C1F" w:rsidRDefault="00D41C1F" w:rsidP="00D41C1F">
      <w:pPr>
        <w:spacing w:after="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hyperlink r:id="rId47" w:history="1">
        <w:r w:rsidRPr="00D41C1F">
          <w:rPr>
            <w:rFonts w:ascii="Arial" w:eastAsia="Times New Roman" w:hAnsi="Arial" w:cs="Arial"/>
            <w:color w:val="FFFFFF"/>
            <w:sz w:val="23"/>
            <w:szCs w:val="23"/>
            <w:u w:val="single"/>
            <w:bdr w:val="none" w:sz="0" w:space="0" w:color="auto" w:frame="1"/>
            <w:shd w:val="clear" w:color="auto" w:fill="BDC3C7"/>
            <w:lang w:eastAsia="ru-RU"/>
          </w:rPr>
          <w:t>49. Извлечение общих изменений</w:t>
        </w:r>
      </w:hyperlink>
    </w:p>
    <w:p w:rsidR="00D41C1F" w:rsidRPr="00D41C1F" w:rsidRDefault="00D41C1F" w:rsidP="000913EA">
      <w:pPr>
        <w:pStyle w:val="1"/>
      </w:pPr>
      <w:r w:rsidRPr="00D41C1F">
        <w:t>51. Расшаривание репозиториев</w:t>
      </w:r>
    </w:p>
    <w:p w:rsidR="00D41C1F" w:rsidRPr="00D41C1F" w:rsidRDefault="00D41C1F" w:rsidP="00113750">
      <w:pPr>
        <w:pStyle w:val="222"/>
      </w:pPr>
      <w:r w:rsidRPr="00D41C1F">
        <w:t>Цели</w:t>
      </w:r>
    </w:p>
    <w:p w:rsidR="00D41C1F" w:rsidRPr="00D41C1F" w:rsidRDefault="00D41C1F" w:rsidP="00D41C1F">
      <w:pPr>
        <w:numPr>
          <w:ilvl w:val="0"/>
          <w:numId w:val="56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Научиться расшаривать репозитории по WIFI.</w:t>
      </w:r>
    </w:p>
    <w:p w:rsidR="00D41C1F" w:rsidRPr="00D41C1F" w:rsidRDefault="00D41C1F" w:rsidP="00D41C1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D41C1F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Посмотрите, запущен ли git daemon у вашего соседа. Обменяйтесь IP-адресами и проверьте, сможете ли вы извлекать изменения из репозиториев друг друга.</w:t>
      </w:r>
    </w:p>
    <w:p w:rsidR="00E153E4" w:rsidRDefault="00E153E4"/>
    <w:p w:rsidR="00D03766" w:rsidRPr="00D41C1F" w:rsidRDefault="00D03766"/>
    <w:sectPr w:rsidR="00D03766" w:rsidRPr="00D41C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C09FF"/>
    <w:multiLevelType w:val="multilevel"/>
    <w:tmpl w:val="347E3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B4A95"/>
    <w:multiLevelType w:val="multilevel"/>
    <w:tmpl w:val="D69A7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6F2DE2"/>
    <w:multiLevelType w:val="multilevel"/>
    <w:tmpl w:val="C2D28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95012F"/>
    <w:multiLevelType w:val="multilevel"/>
    <w:tmpl w:val="4F807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F327A1"/>
    <w:multiLevelType w:val="multilevel"/>
    <w:tmpl w:val="08B68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9C0BDE"/>
    <w:multiLevelType w:val="multilevel"/>
    <w:tmpl w:val="F6329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DD5CC8"/>
    <w:multiLevelType w:val="multilevel"/>
    <w:tmpl w:val="75EC5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630A77"/>
    <w:multiLevelType w:val="multilevel"/>
    <w:tmpl w:val="40C65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90796C"/>
    <w:multiLevelType w:val="multilevel"/>
    <w:tmpl w:val="DAF0E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0908CD"/>
    <w:multiLevelType w:val="multilevel"/>
    <w:tmpl w:val="9F589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2E3348"/>
    <w:multiLevelType w:val="multilevel"/>
    <w:tmpl w:val="26D65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993A80"/>
    <w:multiLevelType w:val="multilevel"/>
    <w:tmpl w:val="226E1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5DA0D05"/>
    <w:multiLevelType w:val="multilevel"/>
    <w:tmpl w:val="47DEA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6D061F4"/>
    <w:multiLevelType w:val="multilevel"/>
    <w:tmpl w:val="1E701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9B2022F"/>
    <w:multiLevelType w:val="multilevel"/>
    <w:tmpl w:val="CD2EE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ABC5413"/>
    <w:multiLevelType w:val="multilevel"/>
    <w:tmpl w:val="38DEF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AF43015"/>
    <w:multiLevelType w:val="multilevel"/>
    <w:tmpl w:val="BBFE8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BB80763"/>
    <w:multiLevelType w:val="multilevel"/>
    <w:tmpl w:val="0B4CC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F1B0502"/>
    <w:multiLevelType w:val="multilevel"/>
    <w:tmpl w:val="BAACD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25F478A"/>
    <w:multiLevelType w:val="multilevel"/>
    <w:tmpl w:val="6A90B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7F94674"/>
    <w:multiLevelType w:val="multilevel"/>
    <w:tmpl w:val="3014F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AC63445"/>
    <w:multiLevelType w:val="multilevel"/>
    <w:tmpl w:val="01940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B2C7E77"/>
    <w:multiLevelType w:val="multilevel"/>
    <w:tmpl w:val="E77C4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B7D185A"/>
    <w:multiLevelType w:val="multilevel"/>
    <w:tmpl w:val="B6267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21D3A9B"/>
    <w:multiLevelType w:val="multilevel"/>
    <w:tmpl w:val="18248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35C04A9"/>
    <w:multiLevelType w:val="multilevel"/>
    <w:tmpl w:val="0FA82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390656C"/>
    <w:multiLevelType w:val="multilevel"/>
    <w:tmpl w:val="3642F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8FA7BEA"/>
    <w:multiLevelType w:val="multilevel"/>
    <w:tmpl w:val="2BA0E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B590FE8"/>
    <w:multiLevelType w:val="multilevel"/>
    <w:tmpl w:val="E2BE3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F667ED9"/>
    <w:multiLevelType w:val="multilevel"/>
    <w:tmpl w:val="3BFEF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260169C"/>
    <w:multiLevelType w:val="multilevel"/>
    <w:tmpl w:val="35D22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3BB2670"/>
    <w:multiLevelType w:val="multilevel"/>
    <w:tmpl w:val="A16AD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41E0272"/>
    <w:multiLevelType w:val="multilevel"/>
    <w:tmpl w:val="DBCE0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75E183A"/>
    <w:multiLevelType w:val="multilevel"/>
    <w:tmpl w:val="47D66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9EA5626"/>
    <w:multiLevelType w:val="multilevel"/>
    <w:tmpl w:val="8DB86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A2B1A3A"/>
    <w:multiLevelType w:val="multilevel"/>
    <w:tmpl w:val="D20A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3413B2A"/>
    <w:multiLevelType w:val="multilevel"/>
    <w:tmpl w:val="18469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41443F5"/>
    <w:multiLevelType w:val="multilevel"/>
    <w:tmpl w:val="BE8A3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5F03070"/>
    <w:multiLevelType w:val="multilevel"/>
    <w:tmpl w:val="F1DE6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7260DFB"/>
    <w:multiLevelType w:val="multilevel"/>
    <w:tmpl w:val="2B64E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9875B1A"/>
    <w:multiLevelType w:val="multilevel"/>
    <w:tmpl w:val="753AC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B3D0079"/>
    <w:multiLevelType w:val="multilevel"/>
    <w:tmpl w:val="A8509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DE607E5"/>
    <w:multiLevelType w:val="multilevel"/>
    <w:tmpl w:val="F55EA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DEB4DBA"/>
    <w:multiLevelType w:val="multilevel"/>
    <w:tmpl w:val="1A56B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E0B2413"/>
    <w:multiLevelType w:val="multilevel"/>
    <w:tmpl w:val="6E74D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E844505"/>
    <w:multiLevelType w:val="multilevel"/>
    <w:tmpl w:val="43A20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55B3364"/>
    <w:multiLevelType w:val="multilevel"/>
    <w:tmpl w:val="8B467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A0632E8"/>
    <w:multiLevelType w:val="multilevel"/>
    <w:tmpl w:val="6458F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CE14BA4"/>
    <w:multiLevelType w:val="multilevel"/>
    <w:tmpl w:val="299EE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E4E66D7"/>
    <w:multiLevelType w:val="multilevel"/>
    <w:tmpl w:val="39340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EF62CD8"/>
    <w:multiLevelType w:val="multilevel"/>
    <w:tmpl w:val="324E2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70B2433"/>
    <w:multiLevelType w:val="multilevel"/>
    <w:tmpl w:val="C0AC2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C923436"/>
    <w:multiLevelType w:val="multilevel"/>
    <w:tmpl w:val="922E5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DD224DE"/>
    <w:multiLevelType w:val="multilevel"/>
    <w:tmpl w:val="3FE0D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DED466C"/>
    <w:multiLevelType w:val="multilevel"/>
    <w:tmpl w:val="B8DAF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E043E19"/>
    <w:multiLevelType w:val="multilevel"/>
    <w:tmpl w:val="EBEA2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8"/>
  </w:num>
  <w:num w:numId="2">
    <w:abstractNumId w:val="50"/>
  </w:num>
  <w:num w:numId="3">
    <w:abstractNumId w:val="8"/>
  </w:num>
  <w:num w:numId="4">
    <w:abstractNumId w:val="46"/>
  </w:num>
  <w:num w:numId="5">
    <w:abstractNumId w:val="44"/>
  </w:num>
  <w:num w:numId="6">
    <w:abstractNumId w:val="26"/>
  </w:num>
  <w:num w:numId="7">
    <w:abstractNumId w:val="16"/>
  </w:num>
  <w:num w:numId="8">
    <w:abstractNumId w:val="9"/>
  </w:num>
  <w:num w:numId="9">
    <w:abstractNumId w:val="32"/>
  </w:num>
  <w:num w:numId="10">
    <w:abstractNumId w:val="24"/>
  </w:num>
  <w:num w:numId="11">
    <w:abstractNumId w:val="4"/>
  </w:num>
  <w:num w:numId="12">
    <w:abstractNumId w:val="27"/>
  </w:num>
  <w:num w:numId="13">
    <w:abstractNumId w:val="49"/>
  </w:num>
  <w:num w:numId="14">
    <w:abstractNumId w:val="17"/>
  </w:num>
  <w:num w:numId="15">
    <w:abstractNumId w:val="43"/>
  </w:num>
  <w:num w:numId="16">
    <w:abstractNumId w:val="47"/>
  </w:num>
  <w:num w:numId="17">
    <w:abstractNumId w:val="12"/>
  </w:num>
  <w:num w:numId="18">
    <w:abstractNumId w:val="22"/>
  </w:num>
  <w:num w:numId="19">
    <w:abstractNumId w:val="54"/>
  </w:num>
  <w:num w:numId="20">
    <w:abstractNumId w:val="41"/>
  </w:num>
  <w:num w:numId="21">
    <w:abstractNumId w:val="11"/>
  </w:num>
  <w:num w:numId="22">
    <w:abstractNumId w:val="1"/>
  </w:num>
  <w:num w:numId="23">
    <w:abstractNumId w:val="3"/>
  </w:num>
  <w:num w:numId="24">
    <w:abstractNumId w:val="21"/>
  </w:num>
  <w:num w:numId="25">
    <w:abstractNumId w:val="20"/>
  </w:num>
  <w:num w:numId="26">
    <w:abstractNumId w:val="5"/>
  </w:num>
  <w:num w:numId="27">
    <w:abstractNumId w:val="39"/>
  </w:num>
  <w:num w:numId="28">
    <w:abstractNumId w:val="0"/>
  </w:num>
  <w:num w:numId="29">
    <w:abstractNumId w:val="14"/>
  </w:num>
  <w:num w:numId="30">
    <w:abstractNumId w:val="52"/>
  </w:num>
  <w:num w:numId="31">
    <w:abstractNumId w:val="51"/>
  </w:num>
  <w:num w:numId="32">
    <w:abstractNumId w:val="35"/>
  </w:num>
  <w:num w:numId="33">
    <w:abstractNumId w:val="6"/>
  </w:num>
  <w:num w:numId="34">
    <w:abstractNumId w:val="29"/>
  </w:num>
  <w:num w:numId="35">
    <w:abstractNumId w:val="40"/>
  </w:num>
  <w:num w:numId="36">
    <w:abstractNumId w:val="53"/>
  </w:num>
  <w:num w:numId="37">
    <w:abstractNumId w:val="34"/>
  </w:num>
  <w:num w:numId="38">
    <w:abstractNumId w:val="42"/>
  </w:num>
  <w:num w:numId="39">
    <w:abstractNumId w:val="28"/>
  </w:num>
  <w:num w:numId="40">
    <w:abstractNumId w:val="19"/>
  </w:num>
  <w:num w:numId="41">
    <w:abstractNumId w:val="7"/>
  </w:num>
  <w:num w:numId="42">
    <w:abstractNumId w:val="33"/>
  </w:num>
  <w:num w:numId="43">
    <w:abstractNumId w:val="23"/>
  </w:num>
  <w:num w:numId="44">
    <w:abstractNumId w:val="30"/>
  </w:num>
  <w:num w:numId="45">
    <w:abstractNumId w:val="13"/>
  </w:num>
  <w:num w:numId="46">
    <w:abstractNumId w:val="48"/>
  </w:num>
  <w:num w:numId="47">
    <w:abstractNumId w:val="10"/>
  </w:num>
  <w:num w:numId="48">
    <w:abstractNumId w:val="37"/>
  </w:num>
  <w:num w:numId="49">
    <w:abstractNumId w:val="25"/>
  </w:num>
  <w:num w:numId="50">
    <w:abstractNumId w:val="36"/>
  </w:num>
  <w:num w:numId="51">
    <w:abstractNumId w:val="15"/>
  </w:num>
  <w:num w:numId="52">
    <w:abstractNumId w:val="45"/>
  </w:num>
  <w:num w:numId="53">
    <w:abstractNumId w:val="55"/>
  </w:num>
  <w:num w:numId="54">
    <w:abstractNumId w:val="31"/>
  </w:num>
  <w:num w:numId="55">
    <w:abstractNumId w:val="18"/>
  </w:num>
  <w:num w:numId="56">
    <w:abstractNumId w:val="2"/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C1F"/>
    <w:rsid w:val="000913EA"/>
    <w:rsid w:val="000D7FC8"/>
    <w:rsid w:val="00113750"/>
    <w:rsid w:val="00574477"/>
    <w:rsid w:val="00B81B51"/>
    <w:rsid w:val="00C718FC"/>
    <w:rsid w:val="00D03766"/>
    <w:rsid w:val="00D20B0A"/>
    <w:rsid w:val="00D41C1F"/>
    <w:rsid w:val="00DB4D4D"/>
    <w:rsid w:val="00E153E4"/>
    <w:rsid w:val="00EF54C0"/>
    <w:rsid w:val="00FD6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21161"/>
  <w15:chartTrackingRefBased/>
  <w15:docId w15:val="{F30F7ED8-242A-4D01-BE7F-D1A1ABF35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41C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41C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D41C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D41C1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1C1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41C1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41C1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D41C1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Emphasis"/>
    <w:basedOn w:val="a0"/>
    <w:uiPriority w:val="20"/>
    <w:qFormat/>
    <w:rsid w:val="00D41C1F"/>
    <w:rPr>
      <w:i/>
      <w:iCs/>
    </w:rPr>
  </w:style>
  <w:style w:type="paragraph" w:styleId="a4">
    <w:name w:val="Normal (Web)"/>
    <w:basedOn w:val="a"/>
    <w:uiPriority w:val="99"/>
    <w:semiHidden/>
    <w:unhideWhenUsed/>
    <w:rsid w:val="00D41C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D41C1F"/>
  </w:style>
  <w:style w:type="character" w:styleId="a5">
    <w:name w:val="Hyperlink"/>
    <w:basedOn w:val="a0"/>
    <w:uiPriority w:val="99"/>
    <w:semiHidden/>
    <w:unhideWhenUsed/>
    <w:rsid w:val="00D41C1F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D41C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41C1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D41C1F"/>
    <w:rPr>
      <w:rFonts w:ascii="Courier New" w:eastAsia="Times New Roman" w:hAnsi="Courier New" w:cs="Courier New"/>
      <w:sz w:val="20"/>
      <w:szCs w:val="20"/>
    </w:rPr>
  </w:style>
  <w:style w:type="character" w:styleId="a6">
    <w:name w:val="Strong"/>
    <w:basedOn w:val="a0"/>
    <w:uiPriority w:val="22"/>
    <w:qFormat/>
    <w:rsid w:val="00D41C1F"/>
    <w:rPr>
      <w:b/>
      <w:bCs/>
    </w:rPr>
  </w:style>
  <w:style w:type="character" w:customStyle="1" w:styleId="caps">
    <w:name w:val="caps"/>
    <w:basedOn w:val="a0"/>
    <w:rsid w:val="00D41C1F"/>
  </w:style>
  <w:style w:type="paragraph" w:customStyle="1" w:styleId="note">
    <w:name w:val="note"/>
    <w:basedOn w:val="a"/>
    <w:rsid w:val="00D41C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mmand">
    <w:name w:val="command"/>
    <w:basedOn w:val="a"/>
    <w:rsid w:val="00D41C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11">
    <w:name w:val="Стиль111"/>
    <w:basedOn w:val="a"/>
    <w:link w:val="1110"/>
    <w:rsid w:val="000D7FC8"/>
    <w:pPr>
      <w:shd w:val="clear" w:color="auto" w:fill="FFFFFF"/>
      <w:spacing w:after="0" w:line="510" w:lineRule="atLeast"/>
      <w:outlineLvl w:val="1"/>
    </w:pPr>
    <w:rPr>
      <w:b/>
      <w:sz w:val="32"/>
      <w:szCs w:val="28"/>
      <w:lang w:eastAsia="ru-RU"/>
    </w:rPr>
  </w:style>
  <w:style w:type="paragraph" w:customStyle="1" w:styleId="222">
    <w:name w:val="Стиль222"/>
    <w:basedOn w:val="a"/>
    <w:link w:val="2220"/>
    <w:qFormat/>
    <w:rsid w:val="00B81B51"/>
    <w:rPr>
      <w:b/>
      <w:sz w:val="32"/>
      <w:szCs w:val="28"/>
      <w:lang w:eastAsia="ru-RU"/>
    </w:rPr>
  </w:style>
  <w:style w:type="character" w:customStyle="1" w:styleId="1110">
    <w:name w:val="Стиль111 Знак"/>
    <w:basedOn w:val="a0"/>
    <w:link w:val="111"/>
    <w:rsid w:val="000D7FC8"/>
    <w:rPr>
      <w:b/>
      <w:sz w:val="32"/>
      <w:szCs w:val="28"/>
      <w:shd w:val="clear" w:color="auto" w:fill="FFFFFF"/>
      <w:lang w:eastAsia="ru-RU"/>
    </w:rPr>
  </w:style>
  <w:style w:type="paragraph" w:customStyle="1" w:styleId="333">
    <w:name w:val="Стиль333"/>
    <w:basedOn w:val="222"/>
    <w:link w:val="3330"/>
    <w:qFormat/>
    <w:rsid w:val="00C718FC"/>
    <w:rPr>
      <w:color w:val="FFFFFF" w:themeColor="background1"/>
    </w:rPr>
  </w:style>
  <w:style w:type="character" w:customStyle="1" w:styleId="2220">
    <w:name w:val="Стиль222 Знак"/>
    <w:basedOn w:val="a0"/>
    <w:link w:val="222"/>
    <w:rsid w:val="00B81B51"/>
    <w:rPr>
      <w:b/>
      <w:sz w:val="32"/>
      <w:szCs w:val="28"/>
      <w:lang w:eastAsia="ru-RU"/>
    </w:rPr>
  </w:style>
  <w:style w:type="character" w:customStyle="1" w:styleId="3330">
    <w:name w:val="Стиль333 Знак"/>
    <w:basedOn w:val="2220"/>
    <w:link w:val="333"/>
    <w:rsid w:val="00C718FC"/>
    <w:rPr>
      <w:b/>
      <w:color w:val="FFFFFF" w:themeColor="background1"/>
      <w:sz w:val="32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49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2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70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28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5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36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20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836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8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09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495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1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9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1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7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211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3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62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605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5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5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19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897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669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64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96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35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425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7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92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8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00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46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530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8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9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82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95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242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3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8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00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5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266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0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87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33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97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8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16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90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519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1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1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40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79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637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4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01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73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29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180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0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3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14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936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778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4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71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017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71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7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2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712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066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52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17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61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094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3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78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61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31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owto.com/ru/aliases" TargetMode="External"/><Relationship Id="rId18" Type="http://schemas.openxmlformats.org/officeDocument/2006/relationships/hyperlink" Target="https://githowto.com/ru/more_structure" TargetMode="External"/><Relationship Id="rId26" Type="http://schemas.openxmlformats.org/officeDocument/2006/relationships/hyperlink" Target="https://githowto.com/ru/navigating_branches" TargetMode="External"/><Relationship Id="rId39" Type="http://schemas.openxmlformats.org/officeDocument/2006/relationships/hyperlink" Target="https://githowto.com/ru/remote_branches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owto.com/ru/more_structure" TargetMode="External"/><Relationship Id="rId34" Type="http://schemas.openxmlformats.org/officeDocument/2006/relationships/hyperlink" Target="https://githowto.com/ru/review_the_cloned_repository" TargetMode="External"/><Relationship Id="rId42" Type="http://schemas.openxmlformats.org/officeDocument/2006/relationships/hyperlink" Target="https://githowto.com/ru/bare_repositories" TargetMode="External"/><Relationship Id="rId47" Type="http://schemas.openxmlformats.org/officeDocument/2006/relationships/hyperlink" Target="https://githowto.com/ru/pulling_shared_changes" TargetMode="External"/><Relationship Id="rId7" Type="http://schemas.openxmlformats.org/officeDocument/2006/relationships/hyperlink" Target="https://unicode-table.com/ru/" TargetMode="External"/><Relationship Id="rId12" Type="http://schemas.openxmlformats.org/officeDocument/2006/relationships/hyperlink" Target="https://githowto.com/ru/tagging_versions" TargetMode="External"/><Relationship Id="rId17" Type="http://schemas.openxmlformats.org/officeDocument/2006/relationships/hyperlink" Target="https://githowto.com/ru/removing_commits_from_a_branch" TargetMode="External"/><Relationship Id="rId25" Type="http://schemas.openxmlformats.org/officeDocument/2006/relationships/hyperlink" Target="https://githowto.com/ru/viewing_diverging_branches" TargetMode="External"/><Relationship Id="rId33" Type="http://schemas.openxmlformats.org/officeDocument/2006/relationships/hyperlink" Target="https://githowto.com/ru/resetting_the_master_branch" TargetMode="External"/><Relationship Id="rId38" Type="http://schemas.openxmlformats.org/officeDocument/2006/relationships/hyperlink" Target="https://githowto.com/ru/fetching_changes" TargetMode="External"/><Relationship Id="rId46" Type="http://schemas.openxmlformats.org/officeDocument/2006/relationships/hyperlink" Target="https://githowto.com/ru/sharing_repo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owto.com/ru/amending_commits" TargetMode="External"/><Relationship Id="rId20" Type="http://schemas.openxmlformats.org/officeDocument/2006/relationships/hyperlink" Target="https://githowto.com/ru/git_internals_working_directly_with_git_objects" TargetMode="External"/><Relationship Id="rId29" Type="http://schemas.openxmlformats.org/officeDocument/2006/relationships/hyperlink" Target="http://stackoverflow.com/questions/137102/whats-the-best-visual-merge-tool-for-git" TargetMode="External"/><Relationship Id="rId41" Type="http://schemas.openxmlformats.org/officeDocument/2006/relationships/hyperlink" Target="https://githowto.com/ru/change_the_original_repository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ru.wikipedia.org/wiki/%D0%9F%D0%B5%D1%80%D0%B5%D0%B2%D0%BE%D0%B4_%D1%81%D1%82%D1%80%D0%BE%D0%BA%D0%B8" TargetMode="External"/><Relationship Id="rId11" Type="http://schemas.openxmlformats.org/officeDocument/2006/relationships/hyperlink" Target="https://githowto.com/aliases" TargetMode="External"/><Relationship Id="rId24" Type="http://schemas.openxmlformats.org/officeDocument/2006/relationships/hyperlink" Target="https://githowto.com/ru/git_internals_working_directly_with_git_objects" TargetMode="External"/><Relationship Id="rId32" Type="http://schemas.openxmlformats.org/officeDocument/2006/relationships/hyperlink" Target="https://githowto.com/ru/merging_back_to_master" TargetMode="External"/><Relationship Id="rId37" Type="http://schemas.openxmlformats.org/officeDocument/2006/relationships/hyperlink" Target="https://githowto.com/ru/what_is_origin" TargetMode="External"/><Relationship Id="rId40" Type="http://schemas.openxmlformats.org/officeDocument/2006/relationships/hyperlink" Target="https://githowto.com/ru/merging_pulled_changes" TargetMode="External"/><Relationship Id="rId45" Type="http://schemas.openxmlformats.org/officeDocument/2006/relationships/hyperlink" Target="https://githowto.com/ru/adding_a_tracking_branch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owto.com/ru/undoing_committed_changes" TargetMode="External"/><Relationship Id="rId23" Type="http://schemas.openxmlformats.org/officeDocument/2006/relationships/hyperlink" Target="https://githowto.com/ru/navigating_branches" TargetMode="External"/><Relationship Id="rId28" Type="http://schemas.openxmlformats.org/officeDocument/2006/relationships/hyperlink" Target="https://githowto.com/ru/viewing_diverging_branches" TargetMode="External"/><Relationship Id="rId36" Type="http://schemas.openxmlformats.org/officeDocument/2006/relationships/hyperlink" Target="https://githowto.com/ru/change_the_original_repository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githowto.com/ru/staging_and_committing" TargetMode="External"/><Relationship Id="rId19" Type="http://schemas.openxmlformats.org/officeDocument/2006/relationships/hyperlink" Target="https://githowto.com/ru/amending_commits" TargetMode="External"/><Relationship Id="rId31" Type="http://schemas.openxmlformats.org/officeDocument/2006/relationships/hyperlink" Target="https://githowto.com/ru/creating_a_conflict" TargetMode="External"/><Relationship Id="rId44" Type="http://schemas.openxmlformats.org/officeDocument/2006/relationships/hyperlink" Target="https://githowto.com/ru/adding_a_remote_repositor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owto.com/ru/changes_not_files" TargetMode="External"/><Relationship Id="rId14" Type="http://schemas.openxmlformats.org/officeDocument/2006/relationships/hyperlink" Target="https://githowto.com/ru/remove_the_oops_tag" TargetMode="External"/><Relationship Id="rId22" Type="http://schemas.openxmlformats.org/officeDocument/2006/relationships/hyperlink" Target="https://githowto.com/ru/aliases" TargetMode="External"/><Relationship Id="rId27" Type="http://schemas.openxmlformats.org/officeDocument/2006/relationships/hyperlink" Target="https://githowto.com/ru/creating_a_conflict" TargetMode="External"/><Relationship Id="rId30" Type="http://schemas.openxmlformats.org/officeDocument/2006/relationships/hyperlink" Target="https://githowto.com/ru/rebasing_vs_merging" TargetMode="External"/><Relationship Id="rId35" Type="http://schemas.openxmlformats.org/officeDocument/2006/relationships/hyperlink" Target="https://githowto.com/ru/mutliple_repositories" TargetMode="External"/><Relationship Id="rId43" Type="http://schemas.openxmlformats.org/officeDocument/2006/relationships/hyperlink" Target="https://githowto.com/ru/pulling_changes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://githowto.com/git_tutorial.zi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5C5CD8-ABA4-4187-A887-F5E2F9741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70</Pages>
  <Words>11842</Words>
  <Characters>67502</Characters>
  <Application>Microsoft Office Word</Application>
  <DocSecurity>0</DocSecurity>
  <Lines>562</Lines>
  <Paragraphs>158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Ямник Анастасия Михайловна (Anastasiya Yamnik)</dc:creator>
  <cp:keywords/>
  <dc:description/>
  <cp:lastModifiedBy>Ямник Анастасия Михайловна (Anastasiya Yamnik)</cp:lastModifiedBy>
  <cp:revision>6</cp:revision>
  <dcterms:created xsi:type="dcterms:W3CDTF">2018-09-17T05:26:00Z</dcterms:created>
  <dcterms:modified xsi:type="dcterms:W3CDTF">2018-09-17T06:17:00Z</dcterms:modified>
</cp:coreProperties>
</file>